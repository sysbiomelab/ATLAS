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2C7DFB88"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ins w:id="33" w:author="Portlock, Theo" w:date="2022-02-15T17:59:00Z">
            <w:r w:rsidR="00EF1147" w:rsidRPr="00EF1147">
              <w:rPr>
                <w:noProof/>
                <w:color w:val="000000"/>
              </w:rPr>
              <w:t>[1]</w:t>
            </w:r>
          </w:ins>
          <w:ins w:id="34" w:author="Nicolas Pons" w:date="2022-02-09T11:43:00Z">
            <w:del w:id="35" w:author="Portlock, Theo" w:date="2022-02-11T16:09:00Z">
              <w:r w:rsidR="00F74D4D" w:rsidRPr="00EF1147" w:rsidDel="007D2D38">
                <w:rPr>
                  <w:noProof/>
                  <w:color w:val="000000"/>
                </w:rPr>
                <w:delText xml:space="preserve"> </w:delText>
              </w:r>
            </w:del>
          </w:ins>
          <w:del w:id="36" w:author="Portlock, Theo" w:date="2022-02-11T16:09:00Z">
            <w:r w:rsidR="003400E0" w:rsidRPr="00EF1147"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Content>
          <w:ins w:id="40" w:author="Portlock, Theo" w:date="2022-02-15T17:59:00Z">
            <w:r w:rsidR="00EF1147" w:rsidRPr="00EF1147">
              <w:rPr>
                <w:color w:val="000000"/>
              </w:rPr>
              <w:t>[2]–[4]</w:t>
            </w:r>
          </w:ins>
          <w:del w:id="41" w:author="Portlock, Theo" w:date="2022-02-11T16:09:00Z">
            <w:r w:rsidR="003400E0" w:rsidRPr="00EF1147"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Content>
          <w:ins w:id="42" w:author="Portlock, Theo" w:date="2022-02-15T17:59:00Z">
            <w:r w:rsidR="00EF1147" w:rsidRPr="00EF1147">
              <w:rPr>
                <w:color w:val="000000"/>
              </w:rPr>
              <w:t>[2], [3]</w:t>
            </w:r>
          </w:ins>
          <w:del w:id="43" w:author="Portlock, Theo" w:date="2022-02-11T16:09:00Z">
            <w:r w:rsidR="003400E0" w:rsidRPr="00EF1147"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Content>
          <w:ins w:id="45" w:author="Portlock, Theo" w:date="2022-02-15T17:59:00Z">
            <w:r w:rsidR="00EF1147" w:rsidRPr="00EF1147">
              <w:rPr>
                <w:color w:val="000000"/>
              </w:rPr>
              <w:t>[6]–[10],</w:t>
            </w:r>
          </w:ins>
          <w:ins w:id="46" w:author="Nicolas Pons" w:date="2022-02-09T11:44:00Z">
            <w:del w:id="47" w:author="Portlock, Theo" w:date="2022-02-11T16:09:00Z">
              <w:r w:rsidR="00F74D4D" w:rsidRPr="00EF1147" w:rsidDel="007D2D38">
                <w:rPr>
                  <w:color w:val="000000"/>
                </w:rPr>
                <w:delText xml:space="preserve"> </w:delText>
              </w:r>
            </w:del>
          </w:ins>
          <w:del w:id="48" w:author="Portlock, Theo" w:date="2022-02-11T16:09:00Z">
            <w:r w:rsidR="003400E0" w:rsidRPr="00EF1147"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Content>
          <w:ins w:id="53" w:author="Portlock, Theo" w:date="2022-02-15T17:59:00Z">
            <w:r w:rsidR="00EF1147" w:rsidRPr="00EF1147">
              <w:rPr>
                <w:color w:val="000000"/>
              </w:rPr>
              <w:t>[2], [11], [12]</w:t>
            </w:r>
          </w:ins>
          <w:del w:id="54" w:author="Portlock, Theo" w:date="2022-02-11T16:09:00Z">
            <w:r w:rsidR="003400E0" w:rsidRPr="00EF1147" w:rsidDel="007D2D38">
              <w:rPr>
                <w:color w:val="000000"/>
              </w:rPr>
              <w:delText>[2], [11], [12]</w:delText>
            </w:r>
          </w:del>
        </w:sdtContent>
      </w:sdt>
      <w:r w:rsidR="001F57FF" w:rsidRPr="001C4BD1">
        <w:t>.</w:t>
      </w:r>
    </w:p>
    <w:p w14:paraId="1E4185C3" w14:textId="0A8D0D7E"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Content>
          <w:ins w:id="57" w:author="Portlock, Theo" w:date="2022-02-15T17:59:00Z">
            <w:r w:rsidR="00EF1147" w:rsidRPr="00EF1147">
              <w:rPr>
                <w:color w:val="000000"/>
              </w:rPr>
              <w:t>[13]</w:t>
            </w:r>
          </w:ins>
          <w:del w:id="58" w:author="Portlock, Theo" w:date="2022-02-11T16:09:00Z">
            <w:r w:rsidR="003400E0" w:rsidRPr="00EF1147"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Content>
          <w:ins w:id="59" w:author="Portlock, Theo" w:date="2022-02-15T17:59:00Z">
            <w:r w:rsidR="00EF1147" w:rsidRPr="00EF1147">
              <w:rPr>
                <w:color w:val="000000"/>
              </w:rPr>
              <w:t>[14]</w:t>
            </w:r>
          </w:ins>
          <w:del w:id="60" w:author="Portlock, Theo" w:date="2022-02-11T16:09:00Z">
            <w:r w:rsidR="003400E0" w:rsidRPr="00EF1147"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Content>
          <w:ins w:id="61" w:author="Portlock, Theo" w:date="2022-02-15T17:59:00Z">
            <w:r w:rsidR="00EF1147" w:rsidRPr="00EF1147">
              <w:rPr>
                <w:color w:val="000000"/>
              </w:rPr>
              <w:t>[15]</w:t>
            </w:r>
          </w:ins>
          <w:del w:id="62" w:author="Portlock, Theo" w:date="2022-02-11T16:09:00Z">
            <w:r w:rsidR="003400E0" w:rsidRPr="00EF1147"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Content>
          <w:ins w:id="63" w:author="Portlock, Theo" w:date="2022-02-15T17:59:00Z">
            <w:r w:rsidR="00EF1147" w:rsidRPr="00EF1147">
              <w:rPr>
                <w:color w:val="000000"/>
              </w:rPr>
              <w:t>[16]</w:t>
            </w:r>
          </w:ins>
          <w:del w:id="64" w:author="Portlock, Theo" w:date="2022-02-11T16:09:00Z">
            <w:r w:rsidR="003400E0" w:rsidRPr="00EF1147"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6C3D5745"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Content>
          <w:customXmlDelRangeEnd w:id="107"/>
          <w:del w:id="108" w:author="Portlock, Theo" w:date="2022-02-11T16:09:00Z">
            <w:r w:rsidR="003400E0" w:rsidRPr="00EF1147"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Content>
          <w:ins w:id="112" w:author="Portlock, Theo" w:date="2022-02-15T17:59:00Z">
            <w:r w:rsidR="00EF1147" w:rsidRPr="00EF1147">
              <w:rPr>
                <w:color w:val="000000"/>
              </w:rPr>
              <w:t>[17]</w:t>
            </w:r>
          </w:ins>
          <w:ins w:id="113" w:author="Nicolas Pons" w:date="2022-02-09T11:47:00Z">
            <w:del w:id="114" w:author="Portlock, Theo" w:date="2022-02-11T16:09:00Z">
              <w:r w:rsidR="00F74D4D" w:rsidRPr="00EF1147" w:rsidDel="007D2D38">
                <w:rPr>
                  <w:color w:val="000000"/>
                </w:rPr>
                <w:delText xml:space="preserve"> </w:delText>
              </w:r>
            </w:del>
          </w:ins>
          <w:del w:id="115" w:author="Portlock, Theo" w:date="2022-02-11T16:09:00Z">
            <w:r w:rsidR="003400E0" w:rsidRPr="00EF1147"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Content>
          <w:ins w:id="119" w:author="Portlock, Theo" w:date="2022-02-15T17:59:00Z">
            <w:r w:rsidR="00EF1147" w:rsidRPr="00EF1147">
              <w:rPr>
                <w:color w:val="000000"/>
              </w:rPr>
              <w:t>[18]</w:t>
            </w:r>
          </w:ins>
          <w:del w:id="120" w:author="Portlock, Theo" w:date="2022-02-11T16:09:00Z">
            <w:r w:rsidR="003400E0" w:rsidRPr="00EF1147"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Content>
          <w:ins w:id="121" w:author="Portlock, Theo" w:date="2022-02-15T17:59:00Z">
            <w:r w:rsidR="00EF1147" w:rsidRPr="00EF1147">
              <w:rPr>
                <w:color w:val="000000"/>
              </w:rPr>
              <w:t>[19]</w:t>
            </w:r>
          </w:ins>
          <w:del w:id="122" w:author="Portlock, Theo" w:date="2022-02-11T16:09:00Z">
            <w:r w:rsidR="003400E0" w:rsidRPr="00EF1147"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Content>
          <w:ins w:id="125" w:author="Portlock, Theo" w:date="2022-02-15T17:59:00Z">
            <w:r w:rsidR="00EF1147" w:rsidRPr="00EF1147">
              <w:rPr>
                <w:color w:val="000000"/>
              </w:rPr>
              <w:t>[20]</w:t>
            </w:r>
          </w:ins>
          <w:del w:id="126" w:author="Portlock, Theo" w:date="2022-02-11T16:09:00Z">
            <w:r w:rsidR="003400E0" w:rsidRPr="00EF1147"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ins w:id="127" w:author="Portlock, Theo" w:date="2022-02-15T17:59:00Z">
            <w:r w:rsidR="00EF1147" w:rsidRPr="00EF1147">
              <w:rPr>
                <w:color w:val="000000"/>
              </w:rPr>
              <w:t>[21]</w:t>
            </w:r>
          </w:ins>
          <w:del w:id="128" w:author="Portlock, Theo" w:date="2022-02-11T16:09:00Z">
            <w:r w:rsidR="003400E0" w:rsidRPr="00EF1147"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ins w:id="130" w:author="Portlock, Theo" w:date="2022-02-15T17:59:00Z">
            <w:r w:rsidR="00EF1147" w:rsidRPr="00EF1147">
              <w:rPr>
                <w:color w:val="000000"/>
              </w:rPr>
              <w:t>[22]</w:t>
            </w:r>
          </w:ins>
          <w:del w:id="131" w:author="Portlock, Theo" w:date="2022-02-11T16:09:00Z">
            <w:r w:rsidR="003400E0" w:rsidRPr="00EF1147"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Content>
          <w:ins w:id="132" w:author="Portlock, Theo" w:date="2022-02-15T17:59:00Z">
            <w:r w:rsidR="00EF1147" w:rsidRPr="00EF1147">
              <w:rPr>
                <w:color w:val="000000"/>
              </w:rPr>
              <w:t>[23]</w:t>
            </w:r>
          </w:ins>
          <w:del w:id="133" w:author="Portlock, Theo" w:date="2022-02-11T16:09:00Z">
            <w:r w:rsidR="003400E0" w:rsidRPr="00EF1147"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Content>
          <w:ins w:id="134" w:author="Portlock, Theo" w:date="2022-02-15T17:59:00Z">
            <w:r w:rsidR="00EF1147" w:rsidRPr="00EF1147">
              <w:rPr>
                <w:color w:val="000000"/>
              </w:rPr>
              <w:t>[24]</w:t>
            </w:r>
          </w:ins>
          <w:del w:id="135" w:author="Portlock, Theo" w:date="2022-02-11T16:09:00Z">
            <w:r w:rsidR="003400E0" w:rsidRPr="00EF1147"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4749843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Content>
          <w:ins w:id="144" w:author="Portlock, Theo" w:date="2022-02-15T17:59:00Z">
            <w:r w:rsidR="00EF1147" w:rsidRPr="00EF1147">
              <w:rPr>
                <w:color w:val="000000"/>
              </w:rPr>
              <w:t>[25], [26]</w:t>
            </w:r>
          </w:ins>
          <w:del w:id="145" w:author="Portlock, Theo" w:date="2022-02-11T16:09:00Z">
            <w:r w:rsidR="003400E0" w:rsidRPr="00EF1147"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388959DE"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Content>
          <w:ins w:id="188" w:author="Portlock, Theo" w:date="2022-02-15T17:59:00Z">
            <w:r w:rsidR="00EF1147" w:rsidRPr="00EF1147">
              <w:rPr>
                <w:color w:val="000000"/>
              </w:rPr>
              <w:t>[27]–[29]</w:t>
            </w:r>
          </w:ins>
          <w:del w:id="189" w:author="Portlock, Theo" w:date="2022-02-11T16:09:00Z">
            <w:r w:rsidR="003400E0" w:rsidRPr="00EF1147"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Content>
          <w:ins w:id="190" w:author="Portlock, Theo" w:date="2022-02-15T17:59:00Z">
            <w:r w:rsidR="00EF1147" w:rsidRPr="00EF1147">
              <w:rPr>
                <w:color w:val="000000"/>
                <w:shd w:val="clear" w:color="auto" w:fill="FFFFFF"/>
              </w:rPr>
              <w:t>[30]</w:t>
            </w:r>
          </w:ins>
          <w:del w:id="191" w:author="Portlock, Theo" w:date="2022-02-11T16:09:00Z">
            <w:r w:rsidR="003400E0" w:rsidRPr="00EF1147" w:rsidDel="007D2D38">
              <w:rPr>
                <w:color w:val="000000"/>
                <w:shd w:val="clear" w:color="auto" w:fill="FFFFFF"/>
              </w:rPr>
              <w:delText>[30]</w:delText>
            </w:r>
          </w:del>
        </w:sdtContent>
      </w:sdt>
      <w:r w:rsidR="007838A6" w:rsidRPr="001C4BD1">
        <w:rPr>
          <w:color w:val="000000"/>
          <w:shd w:val="clear" w:color="auto" w:fill="FFFFFF"/>
        </w:rPr>
        <w:t>.</w:t>
      </w:r>
    </w:p>
    <w:p w14:paraId="22B6375F" w14:textId="63AACAE5"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Content>
          <w:ins w:id="193" w:author="Portlock, Theo" w:date="2022-02-15T17:59:00Z">
            <w:r w:rsidR="00EF1147" w:rsidRPr="00EF1147">
              <w:rPr>
                <w:color w:val="000000"/>
              </w:rPr>
              <w:t>[31]</w:t>
            </w:r>
          </w:ins>
          <w:del w:id="194" w:author="Portlock, Theo" w:date="2022-02-11T16:09:00Z">
            <w:r w:rsidR="003400E0" w:rsidRPr="00EF1147"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Content>
          <w:ins w:id="195" w:author="Portlock, Theo" w:date="2022-02-15T17:59:00Z">
            <w:r w:rsidR="00EF1147" w:rsidRPr="00EF1147">
              <w:rPr>
                <w:color w:val="000000"/>
              </w:rPr>
              <w:t>[32]</w:t>
            </w:r>
          </w:ins>
          <w:del w:id="196" w:author="Portlock, Theo" w:date="2022-02-11T16:09:00Z">
            <w:r w:rsidR="003400E0" w:rsidRPr="00EF1147"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Content>
          <w:ins w:id="197" w:author="Portlock, Theo" w:date="2022-02-15T17:59:00Z">
            <w:r w:rsidR="00EF1147" w:rsidRPr="00EF1147">
              <w:rPr>
                <w:color w:val="000000"/>
              </w:rPr>
              <w:t>[33]</w:t>
            </w:r>
          </w:ins>
          <w:del w:id="198" w:author="Portlock, Theo" w:date="2022-02-11T16:09:00Z">
            <w:r w:rsidR="003400E0" w:rsidRPr="00EF1147"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Content>
          <w:ins w:id="200" w:author="Portlock, Theo" w:date="2022-02-15T17:59:00Z">
            <w:r w:rsidR="00EF1147" w:rsidRPr="00EF1147">
              <w:rPr>
                <w:color w:val="000000"/>
              </w:rPr>
              <w:t>[34]</w:t>
            </w:r>
          </w:ins>
          <w:del w:id="201" w:author="Portlock, Theo" w:date="2022-02-11T16:09:00Z">
            <w:r w:rsidR="003400E0" w:rsidRPr="00EF1147"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Content>
          <w:ins w:id="202" w:author="Portlock, Theo" w:date="2022-02-15T17:59:00Z">
            <w:r w:rsidR="00EF1147" w:rsidRPr="00EF1147">
              <w:rPr>
                <w:color w:val="000000"/>
              </w:rPr>
              <w:t>[35]</w:t>
            </w:r>
          </w:ins>
          <w:del w:id="203" w:author="Portlock, Theo" w:date="2022-02-11T16:09:00Z">
            <w:r w:rsidR="003400E0" w:rsidRPr="00EF1147"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Content>
          <w:ins w:id="204" w:author="Portlock, Theo" w:date="2022-02-15T17:59:00Z">
            <w:r w:rsidR="00EF1147" w:rsidRPr="00EF1147">
              <w:rPr>
                <w:color w:val="000000"/>
              </w:rPr>
              <w:t>[36]</w:t>
            </w:r>
          </w:ins>
          <w:del w:id="205" w:author="Portlock, Theo" w:date="2022-02-11T16:09:00Z">
            <w:r w:rsidR="003400E0" w:rsidRPr="00EF1147"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Content>
          <w:ins w:id="206" w:author="Portlock, Theo" w:date="2022-02-15T17:59:00Z">
            <w:r w:rsidR="00EF1147" w:rsidRPr="00EF1147">
              <w:rPr>
                <w:color w:val="000000"/>
              </w:rPr>
              <w:t>[37]–[39]</w:t>
            </w:r>
          </w:ins>
          <w:del w:id="207" w:author="Portlock, Theo" w:date="2022-02-11T16:09:00Z">
            <w:r w:rsidR="003400E0" w:rsidRPr="00EF1147"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66ABE55D"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Content>
          <w:ins w:id="241" w:author="Portlock, Theo" w:date="2022-02-15T17:59:00Z">
            <w:r w:rsidR="00EF1147" w:rsidRPr="00EF1147">
              <w:rPr>
                <w:color w:val="000000"/>
              </w:rPr>
              <w:t>[40]</w:t>
            </w:r>
          </w:ins>
          <w:del w:id="242" w:author="Portlock, Theo" w:date="2022-02-11T16:09:00Z">
            <w:r w:rsidR="003400E0" w:rsidRPr="00EF1147"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Content>
          <w:ins w:id="243" w:author="Portlock, Theo" w:date="2022-02-15T17:59:00Z">
            <w:r w:rsidR="00EF1147" w:rsidRPr="00EF1147">
              <w:rPr>
                <w:color w:val="000000"/>
              </w:rPr>
              <w:t>[41]</w:t>
            </w:r>
          </w:ins>
          <w:del w:id="244" w:author="Portlock, Theo" w:date="2022-02-11T16:09:00Z">
            <w:r w:rsidR="003400E0" w:rsidRPr="00EF1147"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00000000">
          <w:rPr>
            <w:rStyle w:val="Hyperlink"/>
          </w:rPr>
          <w:t>https://doi.org/10.1038/nrmicro2334</w:t>
        </w:r>
      </w:hyperlink>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cohorts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453BEFB"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ins w:id="278" w:author="Portlock, Theo" w:date="2022-02-15T17:59:00Z">
            <w:r w:rsidR="00EF1147" w:rsidRPr="00EF1147">
              <w:rPr>
                <w:rFonts w:eastAsia="Times New Roman"/>
                <w:bCs w:val="0"/>
                <w:color w:val="000000"/>
                <w:shd w:val="clear" w:color="auto" w:fill="FFFFFF"/>
                <w:lang w:eastAsia="en-GB"/>
              </w:rPr>
              <w:t>[42], [43]</w:t>
            </w:r>
          </w:ins>
          <w:del w:id="279" w:author="Portlock, Theo" w:date="2022-02-11T16:09:00Z">
            <w:r w:rsidR="003400E0" w:rsidRPr="00EF1147"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686B0459"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Content>
          <w:ins w:id="286" w:author="Portlock, Theo" w:date="2022-02-15T17:59:00Z">
            <w:r w:rsidR="00EF1147" w:rsidRPr="00EF1147">
              <w:rPr>
                <w:color w:val="000000"/>
              </w:rPr>
              <w:t>[44]</w:t>
            </w:r>
          </w:ins>
          <w:del w:id="287" w:author="Portlock, Theo" w:date="2022-02-11T16:09:00Z">
            <w:r w:rsidR="003400E0" w:rsidRPr="00EF1147" w:rsidDel="007D2D38">
              <w:rPr>
                <w:color w:val="000000"/>
              </w:rPr>
              <w:delText>[44]</w:delText>
            </w:r>
          </w:del>
        </w:sdtContent>
      </w:sdt>
      <w:r w:rsidRPr="001C4BD1">
        <w:rPr>
          <w:color w:val="000000"/>
        </w:rPr>
        <w:t xml:space="preserve"> was able to maintain </w:t>
      </w:r>
      <w:commentRangeStart w:id="288"/>
      <w:commentRangeStart w:id="289"/>
      <w:commentRangeStart w:id="290"/>
      <w:del w:id="291" w:author="Stanislav Ehrlich" w:date="2022-02-11T11:27:00Z">
        <w:r w:rsidRPr="001C4BD1" w:rsidDel="00823A8C">
          <w:rPr>
            <w:color w:val="000000"/>
          </w:rPr>
          <w:delText xml:space="preserve">high </w:delText>
        </w:r>
      </w:del>
      <w:r w:rsidRPr="001C4BD1">
        <w:rPr>
          <w:color w:val="000000"/>
        </w:rPr>
        <w:t xml:space="preserve">predictive </w:t>
      </w:r>
      <w:del w:id="292"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commentRangeEnd w:id="290"/>
      <w:r w:rsidR="00760C66">
        <w:rPr>
          <w:rStyle w:val="CommentReference"/>
          <w:rFonts w:eastAsiaTheme="minorEastAsia"/>
          <w:lang w:val="en-US" w:eastAsia="ko-KR"/>
        </w:rPr>
        <w:commentReference w:id="290"/>
      </w:r>
      <w:ins w:id="293"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4"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4"/>
          <w:ins w:id="295" w:author="Portlock, Theo" w:date="2022-02-15T17:59:00Z">
            <w:r w:rsidR="00EF1147" w:rsidRPr="00EF1147">
              <w:rPr>
                <w:bCs w:val="0"/>
                <w:color w:val="000000"/>
              </w:rPr>
              <w:t>[45]</w:t>
            </w:r>
          </w:ins>
          <w:customXmlDelRangeStart w:id="296"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Content>
              <w:customXmlDelRangeEnd w:id="296"/>
              <w:del w:id="297" w:author="Portlock, Theo" w:date="2022-02-11T16:09:00Z">
                <w:r w:rsidR="003400E0" w:rsidRPr="00EF1147" w:rsidDel="009330BF">
                  <w:rPr>
                    <w:color w:val="000000"/>
                  </w:rPr>
                  <w:delText>[45]</w:delText>
                </w:r>
              </w:del>
              <w:customXmlDelRangeStart w:id="298" w:author="Portlock, Theo" w:date="2022-02-11T16:10:00Z"/>
            </w:sdtContent>
          </w:sdt>
          <w:customXmlDelRangeEnd w:id="298"/>
          <w:customXmlInsRangeStart w:id="299" w:author="Portlock, Theo" w:date="2022-02-11T16:10:00Z"/>
        </w:sdtContent>
      </w:sdt>
      <w:customXmlInsRangeEnd w:id="299"/>
      <w:ins w:id="300" w:author="Portlock, Theo" w:date="2022-02-11T16:10:00Z">
        <w:r w:rsidR="007D2D38">
          <w:rPr>
            <w:bCs w:val="0"/>
            <w:color w:val="000000"/>
          </w:rPr>
          <w:t xml:space="preserve"> </w:t>
        </w:r>
      </w:ins>
      <w:del w:id="301"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2" w:author="Portlock, Theo" w:date="2022-02-13T18:52:00Z">
        <w:r w:rsidR="001918D0">
          <w:rPr>
            <w:color w:val="000000"/>
          </w:rPr>
          <w:t>7</w:t>
        </w:r>
      </w:ins>
      <w:ins w:id="303" w:author="Portlock, Theo" w:date="2022-02-15T18:02:00Z">
        <w:r w:rsidR="00760C66">
          <w:rPr>
            <w:color w:val="000000"/>
          </w:rPr>
          <w:t>4</w:t>
        </w:r>
      </w:ins>
      <w:del w:id="304"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5" w:author="Microsoft Office User" w:date="2022-02-08T00:44:00Z">
        <w:r w:rsidR="004421C7">
          <w:rPr>
            <w:color w:val="000000"/>
          </w:rPr>
          <w:t>cross-validation</w:t>
        </w:r>
      </w:ins>
      <w:del w:id="306"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7" w:author="Portlock, Theo" w:date="2022-02-13T18:52:00Z">
        <w:r w:rsidR="001918D0">
          <w:rPr>
            <w:color w:val="000000"/>
          </w:rPr>
          <w:t>75</w:t>
        </w:r>
      </w:ins>
      <w:del w:id="308" w:author="Portlock, Theo" w:date="2022-02-13T18:52:00Z">
        <w:r w:rsidRPr="001C4BD1" w:rsidDel="001918D0">
          <w:rPr>
            <w:color w:val="000000"/>
          </w:rPr>
          <w:delText>69</w:delText>
        </w:r>
      </w:del>
      <w:r w:rsidRPr="001C4BD1">
        <w:rPr>
          <w:color w:val="000000"/>
        </w:rPr>
        <w:t xml:space="preserve"> ± 0.04 showing </w:t>
      </w:r>
      <w:del w:id="309" w:author="Stanislav Ehrlich" w:date="2022-02-11T11:29:00Z">
        <w:r w:rsidRPr="001C4BD1" w:rsidDel="00D964E4">
          <w:rPr>
            <w:color w:val="000000"/>
          </w:rPr>
          <w:delText>low variability in</w:delText>
        </w:r>
      </w:del>
      <w:ins w:id="310" w:author="Stanislav Ehrlich" w:date="2022-02-11T11:29:00Z">
        <w:r w:rsidR="00D964E4">
          <w:rPr>
            <w:color w:val="000000"/>
          </w:rPr>
          <w:t>conservation of</w:t>
        </w:r>
      </w:ins>
      <w:r w:rsidRPr="001C4BD1">
        <w:rPr>
          <w:color w:val="000000"/>
        </w:rPr>
        <w:t xml:space="preserve"> predictive capabilities.</w:t>
      </w:r>
    </w:p>
    <w:p w14:paraId="6B69E008" w14:textId="4CA6A37F" w:rsidR="000B5DF7" w:rsidRDefault="00A3654C" w:rsidP="00A3654C">
      <w:pPr>
        <w:rPr>
          <w:ins w:id="311" w:author="Portlock, Theo" w:date="2022-02-15T16:40: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2" w:author="Microsoft Office User" w:date="2022-02-08T00:44:00Z">
        <w:r w:rsidR="004421C7">
          <w:t>disease-specific</w:t>
        </w:r>
      </w:ins>
      <w:del w:id="313"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ins w:id="314" w:author="Portlock, Theo" w:date="2022-02-15T17:59:00Z">
            <w:r w:rsidR="00EF1147" w:rsidRPr="00EF1147">
              <w:rPr>
                <w:color w:val="000000"/>
              </w:rPr>
              <w:t>[47]</w:t>
            </w:r>
          </w:ins>
          <w:del w:id="315" w:author="Portlock, Theo" w:date="2022-02-11T16:09:00Z">
            <w:r w:rsidR="003400E0" w:rsidRPr="00EF1147"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6" w:author="Portlock, Theo" w:date="2022-02-13T18:57:00Z">
        <w:r w:rsidR="005B19D3">
          <w:t xml:space="preserve"> that has been recently used to explain gut microbiome classific</w:t>
        </w:r>
      </w:ins>
      <w:ins w:id="317" w:author="Portlock, Theo" w:date="2022-02-13T18:58:00Z">
        <w:r w:rsidR="005B19D3">
          <w:t xml:space="preserve">ation models </w:t>
        </w:r>
      </w:ins>
      <w:customXmlInsRangeStart w:id="318"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Content>
          <w:customXmlInsRangeEnd w:id="318"/>
          <w:ins w:id="319" w:author="Portlock, Theo" w:date="2022-02-15T17:59:00Z">
            <w:r w:rsidR="00EF1147" w:rsidRPr="00EF1147">
              <w:rPr>
                <w:color w:val="000000"/>
              </w:rPr>
              <w:t>[48], [49]</w:t>
            </w:r>
          </w:ins>
          <w:customXmlInsRangeStart w:id="320" w:author="Portlock, Theo" w:date="2022-02-13T19:00:00Z"/>
        </w:sdtContent>
      </w:sdt>
      <w:customXmlInsRangeEnd w:id="320"/>
      <w:r w:rsidR="004D6DE3" w:rsidRPr="001C4BD1">
        <w:t>.</w:t>
      </w:r>
      <w:r w:rsidR="00221EC9" w:rsidRPr="001C4BD1">
        <w:t xml:space="preserve"> </w:t>
      </w:r>
      <w:del w:id="321" w:author="Portlock, Theo" w:date="2022-02-13T18:55:00Z">
        <w:r w:rsidRPr="001C4BD1" w:rsidDel="005B19D3">
          <w:delText xml:space="preserve">The </w:delText>
        </w:r>
      </w:del>
      <w:ins w:id="322" w:author="Portlock, Theo" w:date="2022-02-13T18:55:00Z">
        <w:r w:rsidR="005B19D3">
          <w:t>By interpreting the</w:t>
        </w:r>
        <w:r w:rsidR="005B19D3" w:rsidRPr="001C4BD1">
          <w:t xml:space="preserve"> </w:t>
        </w:r>
      </w:ins>
      <w:r w:rsidRPr="001C4BD1">
        <w:t xml:space="preserve">disease classification models </w:t>
      </w:r>
      <w:ins w:id="323" w:author="Portlock, Theo" w:date="2022-02-13T18:55:00Z">
        <w:r w:rsidR="005B19D3">
          <w:t>using directional mean absolut</w:t>
        </w:r>
      </w:ins>
      <w:ins w:id="324" w:author="Portlock, Theo" w:date="2022-02-13T18:56:00Z">
        <w:r w:rsidR="005B19D3">
          <w:t xml:space="preserve">e SHAP values, </w:t>
        </w:r>
      </w:ins>
      <w:ins w:id="325" w:author="Microsoft Office User" w:date="2022-02-08T00:44:00Z">
        <w:del w:id="326" w:author="Portlock, Theo" w:date="2022-02-13T18:56:00Z">
          <w:r w:rsidR="004421C7" w:rsidDel="005B19D3">
            <w:delText>reproduced</w:delText>
          </w:r>
        </w:del>
      </w:ins>
      <w:del w:id="327"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8" w:author="Portlock, Theo" w:date="2022-02-13T19:02:00Z">
        <w:r w:rsidRPr="001C4BD1" w:rsidDel="00B20A08">
          <w:delText xml:space="preserve">several </w:delText>
        </w:r>
      </w:del>
      <w:ins w:id="329" w:author="Portlock, Theo" w:date="2022-02-13T19:02:00Z">
        <w:r w:rsidR="00B20A08">
          <w:t>16</w:t>
        </w:r>
        <w:r w:rsidR="00B20A08" w:rsidRPr="001C4BD1">
          <w:t xml:space="preserve"> </w:t>
        </w:r>
      </w:ins>
      <w:r w:rsidRPr="001C4BD1">
        <w:t>diseases in the HGMA</w:t>
      </w:r>
      <w:ins w:id="330"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31" w:author="Microsoft Office User" w:date="2022-02-08T00:44:00Z">
        <w:r w:rsidR="004421C7">
          <w:t>necessary</w:t>
        </w:r>
      </w:ins>
      <w:del w:id="332" w:author="Microsoft Office User" w:date="2022-02-08T00:44:00Z">
        <w:r w:rsidRPr="001C4BD1" w:rsidDel="004421C7">
          <w:delText>important</w:delText>
        </w:r>
      </w:del>
      <w:r w:rsidRPr="001C4BD1">
        <w:t xml:space="preserve"> for disease prediction between diseases was low.</w:t>
      </w:r>
    </w:p>
    <w:p w14:paraId="7A10CF95" w14:textId="44868CB1" w:rsidR="000B5DF7" w:rsidRPr="0040673E" w:rsidRDefault="000B5DF7" w:rsidP="000B5DF7">
      <w:pPr>
        <w:rPr>
          <w:ins w:id="333" w:author="Portlock, Theo" w:date="2022-02-15T16:41:00Z"/>
          <w:bCs w:val="0"/>
          <w:rPrChange w:id="334" w:author="Portlock, Theo" w:date="2022-02-15T17:49:00Z">
            <w:rPr>
              <w:ins w:id="335" w:author="Portlock, Theo" w:date="2022-02-15T16:41:00Z"/>
              <w:color w:val="000000"/>
            </w:rPr>
          </w:rPrChange>
        </w:rPr>
      </w:pPr>
      <w:ins w:id="336" w:author="Portlock, Theo" w:date="2022-02-15T16:40:00Z">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ins>
      <w:ins w:id="337" w:author="Portlock, Theo" w:date="2022-02-15T16:41:00Z">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ins>
      <w:customXmlInsRangeStart w:id="338" w:author="Portlock, Theo" w:date="2022-02-15T16:41: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Content>
          <w:customXmlInsRangeEnd w:id="338"/>
          <w:ins w:id="339" w:author="Portlock, Theo" w:date="2022-02-15T17:59:00Z">
            <w:r w:rsidR="00EF1147" w:rsidRPr="00EF1147">
              <w:rPr>
                <w:color w:val="000000"/>
              </w:rPr>
              <w:t>[50]–[53]</w:t>
            </w:r>
          </w:ins>
          <w:customXmlInsRangeStart w:id="340" w:author="Portlock, Theo" w:date="2022-02-15T16:41:00Z"/>
        </w:sdtContent>
      </w:sdt>
      <w:customXmlInsRangeEnd w:id="340"/>
      <w:ins w:id="341" w:author="Portlock, Theo" w:date="2022-02-15T16:41:00Z">
        <w:r>
          <w:t xml:space="preserve"> </w:t>
        </w:r>
        <w:r w:rsidRPr="001C4BD1">
          <w:t>.</w:t>
        </w:r>
        <w:r>
          <w:rPr>
            <w:color w:val="000000"/>
          </w:rPr>
          <w:t xml:space="preserve"> </w:t>
        </w:r>
      </w:ins>
      <w:ins w:id="342" w:author="Portlock, Theo" w:date="2022-02-15T17:49:00Z">
        <w:r w:rsidR="0040673E">
          <w:rPr>
            <w:color w:val="000000"/>
          </w:rPr>
          <w:t xml:space="preserve">Interestingly </w:t>
        </w:r>
        <w:r w:rsidR="0040673E">
          <w:rPr>
            <w:i/>
            <w:iCs/>
            <w:color w:val="000000"/>
          </w:rPr>
          <w:t xml:space="preserve">S. </w:t>
        </w:r>
        <w:proofErr w:type="spellStart"/>
        <w:r w:rsidR="0040673E">
          <w:rPr>
            <w:i/>
            <w:iCs/>
            <w:color w:val="000000"/>
          </w:rPr>
          <w:t>moorei</w:t>
        </w:r>
        <w:proofErr w:type="spellEnd"/>
        <w:r w:rsidR="0040673E">
          <w:rPr>
            <w:i/>
            <w:iCs/>
            <w:color w:val="000000"/>
          </w:rPr>
          <w:t xml:space="preserve"> </w:t>
        </w:r>
        <w:r w:rsidR="0040673E">
          <w:rPr>
            <w:color w:val="000000"/>
          </w:rPr>
          <w:t xml:space="preserve">was shown to be important for prediction </w:t>
        </w:r>
      </w:ins>
      <w:ins w:id="343" w:author="Portlock, Theo" w:date="2022-02-15T17:50:00Z">
        <w:r w:rsidR="0040673E">
          <w:rPr>
            <w:color w:val="000000"/>
          </w:rPr>
          <w:t xml:space="preserve">but did not possess a high Effect Size. </w:t>
        </w:r>
      </w:ins>
    </w:p>
    <w:p w14:paraId="64BA7CF4" w14:textId="1C9A3407" w:rsidR="000B5DF7" w:rsidRPr="000B5DF7" w:rsidRDefault="0040673E" w:rsidP="00A3654C">
      <w:pPr>
        <w:rPr>
          <w:ins w:id="344" w:author="Portlock, Theo" w:date="2022-02-15T16:40:00Z"/>
          <w:bCs w:val="0"/>
        </w:rPr>
      </w:pPr>
      <w:ins w:id="345" w:author="Portlock, Theo" w:date="2022-02-15T17:50:00Z">
        <w:r>
          <w:rPr>
            <w:bCs w:val="0"/>
          </w:rPr>
          <w:t>A</w:t>
        </w:r>
      </w:ins>
      <w:ins w:id="346" w:author="Portlock, Theo" w:date="2022-02-15T16:41:00Z">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ins>
      <w:ins w:id="347" w:author="Portlock, Theo" w:date="2022-02-15T17:51:00Z">
        <w:r>
          <w:rPr>
            <w:bCs w:val="0"/>
          </w:rPr>
          <w:t xml:space="preserve"> </w:t>
        </w:r>
      </w:ins>
      <w:customXmlInsRangeStart w:id="348" w:author="Portlock, Theo" w:date="2022-02-15T16:41: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Content>
          <w:customXmlInsRangeEnd w:id="348"/>
          <w:ins w:id="349" w:author="Portlock, Theo" w:date="2022-02-15T17:59:00Z">
            <w:r w:rsidR="00EF1147" w:rsidRPr="00EF1147">
              <w:rPr>
                <w:bCs w:val="0"/>
                <w:color w:val="000000"/>
              </w:rPr>
              <w:t>[54]</w:t>
            </w:r>
          </w:ins>
          <w:customXmlInsRangeStart w:id="350" w:author="Portlock, Theo" w:date="2022-02-15T16:41:00Z"/>
        </w:sdtContent>
      </w:sdt>
      <w:customXmlInsRangeEnd w:id="350"/>
      <w:ins w:id="351" w:author="Portlock, Theo" w:date="2022-02-15T16:41:00Z">
        <w:r w:rsidR="000B5DF7">
          <w:rPr>
            <w:bCs w:val="0"/>
          </w:rPr>
          <w:t xml:space="preserve">. This pan-cancer signal was also predictive of ME/CFS – a condition that has been linked immunologically with cancer </w:t>
        </w:r>
      </w:ins>
      <w:customXmlInsRangeStart w:id="352" w:author="Portlock, Theo" w:date="2022-02-15T16:41: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Content>
          <w:customXmlInsRangeEnd w:id="352"/>
          <w:ins w:id="353" w:author="Portlock, Theo" w:date="2022-02-15T17:59:00Z">
            <w:r w:rsidR="00EF1147" w:rsidRPr="00EF1147">
              <w:rPr>
                <w:bCs w:val="0"/>
                <w:color w:val="000000"/>
              </w:rPr>
              <w:t>[55]</w:t>
            </w:r>
          </w:ins>
          <w:customXmlInsRangeStart w:id="354" w:author="Portlock, Theo" w:date="2022-02-15T16:41:00Z"/>
        </w:sdtContent>
      </w:sdt>
      <w:customXmlInsRangeEnd w:id="354"/>
      <w:ins w:id="355" w:author="Portlock, Theo" w:date="2022-02-15T16:41:00Z">
        <w:r w:rsidR="000B5DF7">
          <w:rPr>
            <w:bCs w:val="0"/>
          </w:rPr>
          <w:t xml:space="preserve">. </w:t>
        </w:r>
      </w:ins>
    </w:p>
    <w:p w14:paraId="00B0AFDF" w14:textId="290F0D62" w:rsidR="000B5DF7" w:rsidRPr="00EF1147" w:rsidRDefault="00A3654C" w:rsidP="00A3654C">
      <w:pPr>
        <w:rPr>
          <w:ins w:id="356" w:author="Portlock, Theo" w:date="2022-02-15T16:43:00Z"/>
        </w:rPr>
      </w:pPr>
      <w:del w:id="357" w:author="Portlock, Theo" w:date="2022-02-15T16:40:00Z">
        <w:r w:rsidRPr="001C4BD1" w:rsidDel="000B5DF7">
          <w:delText xml:space="preserve"> </w:delText>
        </w:r>
      </w:del>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Content>
          <w:ins w:id="358" w:author="Portlock, Theo" w:date="2022-02-15T17:59:00Z">
            <w:r w:rsidR="00EF1147" w:rsidRPr="00EF1147">
              <w:rPr>
                <w:color w:val="000000"/>
              </w:rPr>
              <w:t>[56]</w:t>
            </w:r>
          </w:ins>
          <w:del w:id="359" w:author="Portlock, Theo" w:date="2022-02-11T16:09:00Z">
            <w:r w:rsidR="003400E0" w:rsidRPr="00EF1147"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60" w:author="Portlock, Theo" w:date="2022-02-11T14:29:00Z">
        <w:r w:rsidR="005F0478">
          <w:rPr>
            <w:color w:val="FF0000"/>
          </w:rPr>
          <w:t>5</w:t>
        </w:r>
      </w:ins>
      <w:del w:id="361" w:author="Portlock, Theo" w:date="2022-02-11T14:29:00Z">
        <w:r w:rsidRPr="001C4BD1" w:rsidDel="005F0478">
          <w:rPr>
            <w:color w:val="FF0000"/>
          </w:rPr>
          <w:delText>2</w:delText>
        </w:r>
      </w:del>
      <w:r w:rsidRPr="001C4BD1">
        <w:t xml:space="preserve">). In the NAFLD model, an increase in </w:t>
      </w:r>
      <w:ins w:id="362"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63" w:author="Microsoft Office User" w:date="2022-02-08T00:45:00Z">
        <w:r w:rsidR="004421C7">
          <w:t>predicting</w:t>
        </w:r>
      </w:ins>
      <w:del w:id="364"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Content>
          <w:ins w:id="365" w:author="Portlock, Theo" w:date="2022-02-15T17:59:00Z">
            <w:r w:rsidR="00EF1147" w:rsidRPr="00EF1147">
              <w:rPr>
                <w:color w:val="000000"/>
              </w:rPr>
              <w:t>[57]</w:t>
            </w:r>
          </w:ins>
          <w:del w:id="366" w:author="Portlock, Theo" w:date="2022-02-11T16:09:00Z">
            <w:r w:rsidR="003400E0" w:rsidRPr="00EF1147" w:rsidDel="007D2D38">
              <w:rPr>
                <w:color w:val="000000"/>
              </w:rPr>
              <w:delText>[48]</w:delText>
            </w:r>
          </w:del>
        </w:sdtContent>
      </w:sdt>
      <w:r w:rsidRPr="001C4BD1">
        <w:t>.</w:t>
      </w:r>
      <w:ins w:id="367" w:author="Portlock, Theo" w:date="2022-02-15T17:51:00Z">
        <w:r w:rsidR="0040673E">
          <w:t xml:space="preserve"> NAFLD also</w:t>
        </w:r>
      </w:ins>
      <w:ins w:id="368" w:author="Portlock, Theo" w:date="2022-02-15T17:54:00Z">
        <w:r w:rsidR="0040673E">
          <w:t xml:space="preserve"> </w:t>
        </w:r>
      </w:ins>
      <w:ins w:id="369" w:author="Portlock, Theo" w:date="2022-02-15T17:51:00Z">
        <w:r w:rsidR="0040673E">
          <w:t>shared biomarkers with T1D</w:t>
        </w:r>
      </w:ins>
      <w:ins w:id="370" w:author="Portlock, Theo" w:date="2022-02-15T17:53:00Z">
        <w:r w:rsidR="0040673E">
          <w:t xml:space="preserve"> including </w:t>
        </w:r>
        <w:proofErr w:type="spellStart"/>
        <w:r w:rsidR="0040673E" w:rsidRPr="0040673E">
          <w:rPr>
            <w:i/>
            <w:iCs/>
            <w:rPrChange w:id="371" w:author="Portlock, Theo" w:date="2022-02-15T17:54:00Z">
              <w:rPr/>
            </w:rPrChange>
          </w:rPr>
          <w:t>Anaerostipes</w:t>
        </w:r>
        <w:proofErr w:type="spellEnd"/>
        <w:r w:rsidR="0040673E" w:rsidRPr="0040673E">
          <w:rPr>
            <w:i/>
            <w:iCs/>
            <w:rPrChange w:id="372" w:author="Portlock, Theo" w:date="2022-02-15T17:54:00Z">
              <w:rPr/>
            </w:rPrChange>
          </w:rPr>
          <w:t xml:space="preserve"> </w:t>
        </w:r>
        <w:proofErr w:type="spellStart"/>
        <w:r w:rsidR="0040673E" w:rsidRPr="0040673E">
          <w:rPr>
            <w:i/>
            <w:iCs/>
            <w:rPrChange w:id="373" w:author="Portlock, Theo" w:date="2022-02-15T17:54:00Z">
              <w:rPr/>
            </w:rPrChange>
          </w:rPr>
          <w:t>hadrus</w:t>
        </w:r>
        <w:proofErr w:type="spellEnd"/>
        <w:r w:rsidR="0040673E">
          <w:t xml:space="preserve">, and </w:t>
        </w:r>
        <w:r w:rsidR="0040673E" w:rsidRPr="0040673E">
          <w:rPr>
            <w:i/>
            <w:iCs/>
            <w:rPrChange w:id="374" w:author="Portlock, Theo" w:date="2022-02-15T17:53:00Z">
              <w:rPr/>
            </w:rPrChange>
          </w:rPr>
          <w:t xml:space="preserve">Eubacterium </w:t>
        </w:r>
        <w:proofErr w:type="spellStart"/>
        <w:r w:rsidR="0040673E" w:rsidRPr="0040673E">
          <w:rPr>
            <w:i/>
            <w:iCs/>
            <w:rPrChange w:id="375" w:author="Portlock, Theo" w:date="2022-02-15T17:53:00Z">
              <w:rPr/>
            </w:rPrChange>
          </w:rPr>
          <w:t>hallii</w:t>
        </w:r>
      </w:ins>
      <w:proofErr w:type="spellEnd"/>
      <w:ins w:id="376" w:author="Portlock, Theo" w:date="2022-02-15T17:54:00Z">
        <w:r w:rsidR="00EF1147">
          <w:rPr>
            <w:i/>
            <w:iCs/>
          </w:rPr>
          <w:t xml:space="preserve">. </w:t>
        </w:r>
      </w:ins>
      <w:ins w:id="377" w:author="Portlock, Theo" w:date="2022-02-15T17:57:00Z">
        <w:r w:rsidR="00EF1147">
          <w:t xml:space="preserve">The two diseases have been shown previously to be metabolically associated </w:t>
        </w:r>
      </w:ins>
      <w:customXmlInsRangeStart w:id="378" w:author="Portlock, Theo" w:date="2022-02-15T18:00:00Z"/>
      <w:sdt>
        <w:sdtPr>
          <w:rPr>
            <w:color w:val="000000"/>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Content>
          <w:customXmlInsRangeEnd w:id="378"/>
          <w:ins w:id="379" w:author="Portlock, Theo" w:date="2022-02-15T18:00:00Z">
            <w:r w:rsidR="00760C66" w:rsidRPr="00760C66">
              <w:rPr>
                <w:color w:val="000000"/>
                <w:rPrChange w:id="380" w:author="Portlock, Theo" w:date="2022-02-15T18:00:00Z">
                  <w:rPr/>
                </w:rPrChange>
              </w:rPr>
              <w:t>[58]</w:t>
            </w:r>
            <w:r w:rsidR="00760C66">
              <w:rPr>
                <w:color w:val="000000"/>
              </w:rPr>
              <w:t>.</w:t>
            </w:r>
          </w:ins>
          <w:customXmlInsRangeStart w:id="381" w:author="Portlock, Theo" w:date="2022-02-15T18:00:00Z"/>
        </w:sdtContent>
      </w:sdt>
      <w:customXmlInsRangeEnd w:id="381"/>
    </w:p>
    <w:p w14:paraId="34C613A6" w14:textId="3153FD43" w:rsidR="004421C7" w:rsidDel="0014310A" w:rsidRDefault="00A3654C" w:rsidP="00A3654C">
      <w:pPr>
        <w:rPr>
          <w:ins w:id="382" w:author="Microsoft Office User" w:date="2022-02-08T00:45:00Z"/>
          <w:del w:id="383" w:author="Portlock, Theo" w:date="2022-02-15T16:48:00Z"/>
        </w:rPr>
      </w:pPr>
      <w:del w:id="384" w:author="Portlock, Theo" w:date="2022-02-15T16:43:00Z">
        <w:r w:rsidRPr="001C4BD1" w:rsidDel="000B5DF7">
          <w:delText xml:space="preserve"> </w:delText>
        </w:r>
      </w:del>
      <w:del w:id="385" w:author="Portlock, Theo" w:date="2022-02-15T16:48:00Z">
        <w:r w:rsidRPr="005B19D3" w:rsidDel="0014310A">
          <w:rPr>
            <w:highlight w:val="yellow"/>
            <w:rPrChange w:id="386" w:author="Portlock, Theo" w:date="2022-02-13T18:55:00Z">
              <w:rPr/>
            </w:rPrChange>
          </w:rPr>
          <w:delText xml:space="preserve">In the prediction of VKH, enrichment </w:delText>
        </w:r>
        <w:r w:rsidRPr="005B19D3" w:rsidDel="0014310A">
          <w:rPr>
            <w:i/>
            <w:iCs/>
            <w:highlight w:val="yellow"/>
            <w:rPrChange w:id="387" w:author="Portlock, Theo" w:date="2022-02-13T18:55:00Z">
              <w:rPr>
                <w:i/>
                <w:iCs/>
              </w:rPr>
            </w:rPrChange>
          </w:rPr>
          <w:delText xml:space="preserve">Eubacteria eligens </w:delText>
        </w:r>
        <w:r w:rsidRPr="005B19D3" w:rsidDel="0014310A">
          <w:rPr>
            <w:highlight w:val="yellow"/>
            <w:rPrChange w:id="388" w:author="Portlock, Theo" w:date="2022-02-13T18:55:00Z">
              <w:rPr/>
            </w:rPrChange>
          </w:rPr>
          <w:delText xml:space="preserve">and </w:delText>
        </w:r>
        <w:r w:rsidRPr="005B19D3" w:rsidDel="0014310A">
          <w:rPr>
            <w:i/>
            <w:iCs/>
            <w:highlight w:val="yellow"/>
            <w:rPrChange w:id="389" w:author="Portlock, Theo" w:date="2022-02-13T18:55:00Z">
              <w:rPr>
                <w:i/>
                <w:iCs/>
              </w:rPr>
            </w:rPrChange>
          </w:rPr>
          <w:delText xml:space="preserve">Paraprevotella clara </w:delText>
        </w:r>
        <w:r w:rsidRPr="005B19D3" w:rsidDel="0014310A">
          <w:rPr>
            <w:highlight w:val="yellow"/>
            <w:rPrChange w:id="390" w:author="Portlock, Theo" w:date="2022-02-13T18:55:00Z">
              <w:rPr/>
            </w:rPrChange>
          </w:rPr>
          <w:delText xml:space="preserve">also demonstrated high feature importance for </w:delText>
        </w:r>
      </w:del>
      <w:ins w:id="391" w:author="Microsoft Office User" w:date="2022-02-08T00:45:00Z">
        <w:del w:id="392" w:author="Portlock, Theo" w:date="2022-02-15T16:48:00Z">
          <w:r w:rsidR="004421C7" w:rsidRPr="005B19D3" w:rsidDel="0014310A">
            <w:rPr>
              <w:highlight w:val="yellow"/>
              <w:rPrChange w:id="393" w:author="Portlock, Theo" w:date="2022-02-13T18:55:00Z">
                <w:rPr/>
              </w:rPrChange>
            </w:rPr>
            <w:delText>predicting</w:delText>
          </w:r>
        </w:del>
      </w:ins>
      <w:del w:id="394" w:author="Portlock, Theo" w:date="2022-02-15T16:48:00Z">
        <w:r w:rsidRPr="005B19D3" w:rsidDel="0014310A">
          <w:rPr>
            <w:highlight w:val="yellow"/>
            <w:rPrChange w:id="395" w:author="Portlock, Theo" w:date="2022-02-13T18:55:00Z">
              <w:rPr/>
            </w:rPrChange>
          </w:rPr>
          <w:delText xml:space="preserve">the prediction of the disease; </w:delText>
        </w:r>
        <w:r w:rsidR="00124969" w:rsidRPr="005B19D3" w:rsidDel="0014310A">
          <w:rPr>
            <w:highlight w:val="yellow"/>
            <w:rPrChange w:id="396" w:author="Portlock, Theo" w:date="2022-02-13T18:55:00Z">
              <w:rPr/>
            </w:rPrChange>
          </w:rPr>
          <w:delText xml:space="preserve">their </w:delText>
        </w:r>
        <w:r w:rsidRPr="005B19D3" w:rsidDel="0014310A">
          <w:rPr>
            <w:highlight w:val="yellow"/>
            <w:rPrChange w:id="397" w:author="Portlock, Theo" w:date="2022-02-13T18:55:00Z">
              <w:rPr/>
            </w:rPrChange>
          </w:rPr>
          <w:delText xml:space="preserve">enrichment in disease was also found previously </w:delText>
        </w:r>
      </w:del>
      <w:customXmlDelRangeStart w:id="398" w:author="Portlock, Theo" w:date="2022-02-15T16:48:00Z"/>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
          <w:id w:val="1489985302"/>
          <w:placeholder>
            <w:docPart w:val="B4F26456FFE8A54D9A1F612924F2DE15"/>
          </w:placeholder>
        </w:sdtPr>
        <w:sdtContent>
          <w:customXmlDelRangeEnd w:id="398"/>
          <w:del w:id="399" w:author="Portlock, Theo" w:date="2022-02-11T16:09:00Z">
            <w:r w:rsidR="003400E0" w:rsidRPr="00760C66" w:rsidDel="007D2D38">
              <w:rPr>
                <w:color w:val="000000"/>
                <w:highlight w:val="yellow"/>
                <w:rPrChange w:id="400" w:author="Portlock, Theo" w:date="2022-02-15T18:00:00Z">
                  <w:rPr>
                    <w:color w:val="000000"/>
                  </w:rPr>
                </w:rPrChange>
              </w:rPr>
              <w:delText>[49]</w:delText>
            </w:r>
          </w:del>
          <w:customXmlDelRangeStart w:id="401" w:author="Portlock, Theo" w:date="2022-02-15T16:48:00Z"/>
        </w:sdtContent>
      </w:sdt>
      <w:customXmlDelRangeEnd w:id="401"/>
      <w:del w:id="402" w:author="Portlock, Theo" w:date="2022-02-15T16:48:00Z">
        <w:r w:rsidRPr="005B19D3" w:rsidDel="0014310A">
          <w:rPr>
            <w:color w:val="000000"/>
            <w:highlight w:val="yellow"/>
            <w:rPrChange w:id="403" w:author="Portlock, Theo" w:date="2022-02-13T18:55:00Z">
              <w:rPr>
                <w:color w:val="000000"/>
              </w:rPr>
            </w:rPrChange>
          </w:rPr>
          <w:delText>.</w:delText>
        </w:r>
        <w:r w:rsidRPr="001C4BD1" w:rsidDel="0014310A">
          <w:delText xml:space="preserve"> </w:delText>
        </w:r>
      </w:del>
    </w:p>
    <w:p w14:paraId="56D38636" w14:textId="1A9B3C24" w:rsidR="000B5DF7" w:rsidRDefault="00A3654C" w:rsidP="00A3654C">
      <w:pPr>
        <w:rPr>
          <w:ins w:id="404" w:author="Portlock, Theo" w:date="2022-02-15T15:27:00Z"/>
          <w:bCs w:val="0"/>
        </w:rPr>
      </w:pPr>
      <w:del w:id="405" w:author="Portlock, Theo" w:date="2022-02-13T19:05:00Z">
        <w:r w:rsidRPr="001C4BD1" w:rsidDel="0008278E">
          <w:delText>Interestingly, i</w:delText>
        </w:r>
      </w:del>
      <w:del w:id="406" w:author="Portlock, Theo" w:date="2022-02-13T21:34:00Z">
        <w:r w:rsidRPr="001C4BD1" w:rsidDel="00BE3AC0">
          <w:delText>n t</w:delText>
        </w:r>
      </w:del>
      <w:del w:id="407" w:author="Portlock, Theo" w:date="2022-02-15T16:41:00Z">
        <w:r w:rsidRPr="001C4BD1" w:rsidDel="000B5DF7">
          <w:delText xml:space="preserve">he highest </w:delText>
        </w:r>
      </w:del>
      <w:del w:id="408" w:author="Portlock, Theo" w:date="2022-02-13T19:07:00Z">
        <w:r w:rsidRPr="001C4BD1" w:rsidDel="0008278E">
          <w:delText>Z-score adjusted</w:delText>
        </w:r>
      </w:del>
      <w:del w:id="409" w:author="Portlock, Theo" w:date="2022-02-15T16:41:00Z">
        <w:r w:rsidRPr="001C4BD1" w:rsidDel="000B5DF7">
          <w:delText xml:space="preserve"> SHAP scoring species for the CRC predictive model</w:delText>
        </w:r>
      </w:del>
      <w:del w:id="410" w:author="Portlock, Theo" w:date="2022-02-13T21:35:00Z">
        <w:r w:rsidRPr="001C4BD1" w:rsidDel="00BE3AC0">
          <w:delText>,</w:delText>
        </w:r>
      </w:del>
      <w:del w:id="411" w:author="Portlock, Theo" w:date="2022-02-15T16:41:00Z">
        <w:r w:rsidRPr="001C4BD1" w:rsidDel="000B5DF7">
          <w:delText xml:space="preserve"> there were </w:delText>
        </w:r>
      </w:del>
      <w:del w:id="412" w:author="Portlock, Theo" w:date="2022-02-13T19:05:00Z">
        <w:r w:rsidRPr="001C4BD1" w:rsidDel="0008278E">
          <w:delText>several absent biomarkers found previously</w:delText>
        </w:r>
      </w:del>
      <w:ins w:id="413" w:author="Stanislav Ehrlich" w:date="2022-02-11T11:32:00Z">
        <w:del w:id="414" w:author="Portlock, Theo" w:date="2022-02-13T19:05:00Z">
          <w:r w:rsidR="006C478C" w:rsidDel="0008278E">
            <w:delText>that were reported</w:delText>
          </w:r>
        </w:del>
      </w:ins>
      <w:del w:id="415" w:author="Portlock, Theo" w:date="2022-02-13T19:05:00Z">
        <w:r w:rsidRPr="001C4BD1" w:rsidDel="0008278E">
          <w:delText xml:space="preserve"> to be</w:delText>
        </w:r>
      </w:del>
      <w:ins w:id="416" w:author="Stanislav Ehrlich" w:date="2022-02-11T11:32:00Z">
        <w:del w:id="417" w:author="Portlock, Theo" w:date="2022-02-13T19:05:00Z">
          <w:r w:rsidR="006C478C" w:rsidDel="0008278E">
            <w:delText>as</w:delText>
          </w:r>
        </w:del>
      </w:ins>
      <w:del w:id="418" w:author="Portlock, Theo" w:date="2022-02-13T19:05:00Z">
        <w:r w:rsidRPr="001C4BD1" w:rsidDel="0008278E">
          <w:delText xml:space="preserve"> important in </w:delText>
        </w:r>
      </w:del>
      <w:ins w:id="419" w:author="Stanislav Ehrlich" w:date="2022-02-11T11:32:00Z">
        <w:del w:id="420" w:author="Portlock, Theo" w:date="2022-02-13T19:05:00Z">
          <w:r w:rsidR="006C478C" w:rsidDel="0008278E">
            <w:delText>for</w:delText>
          </w:r>
          <w:r w:rsidR="006C478C" w:rsidRPr="001C4BD1" w:rsidDel="0008278E">
            <w:delText xml:space="preserve"> </w:delText>
          </w:r>
        </w:del>
      </w:ins>
      <w:del w:id="421" w:author="Portlock, Theo" w:date="2022-02-13T19:05:00Z">
        <w:r w:rsidRPr="001C4BD1" w:rsidDel="0008278E">
          <w:delText xml:space="preserve">CRC diagnosis being </w:delText>
        </w:r>
      </w:del>
      <w:ins w:id="422" w:author="Stanislav Ehrlich" w:date="2022-02-11T11:31:00Z">
        <w:del w:id="423" w:author="Portlock, Theo" w:date="2022-02-13T19:05:00Z">
          <w:r w:rsidR="00EE3572" w:rsidDel="0008278E">
            <w:delText>were</w:delText>
          </w:r>
          <w:r w:rsidR="00EE3572" w:rsidRPr="001C4BD1" w:rsidDel="0008278E">
            <w:delText xml:space="preserve"> </w:delText>
          </w:r>
        </w:del>
      </w:ins>
      <w:del w:id="424" w:author="Portlock, Theo" w:date="2022-02-13T19:05:00Z">
        <w:r w:rsidRPr="001C4BD1" w:rsidDel="0008278E">
          <w:delText>absent</w:delText>
        </w:r>
      </w:del>
      <w:ins w:id="425" w:author="Microsoft Office User" w:date="2022-02-08T00:45:00Z">
        <w:del w:id="426" w:author="Portlock, Theo" w:date="2022-02-13T19:05:00Z">
          <w:r w:rsidR="004421C7" w:rsidDel="0008278E">
            <w:delText>,</w:delText>
          </w:r>
        </w:del>
      </w:ins>
      <w:del w:id="427" w:author="Portlock, Theo" w:date="2022-02-13T19:05:00Z">
        <w:r w:rsidRPr="001C4BD1" w:rsidDel="0008278E">
          <w:delText xml:space="preserve"> including </w:delText>
        </w:r>
      </w:del>
      <w:del w:id="428" w:author="Portlock, Theo" w:date="2022-02-15T16:41:00Z">
        <w:r w:rsidRPr="001C4BD1" w:rsidDel="000B5DF7">
          <w:rPr>
            <w:i/>
            <w:iCs/>
          </w:rPr>
          <w:delText>F. nucleatum</w:delText>
        </w:r>
        <w:r w:rsidRPr="001C4BD1" w:rsidDel="000B5DF7">
          <w:delText>.</w:delText>
        </w:r>
      </w:del>
      <w:del w:id="429" w:author="Portlock, Theo" w:date="2022-02-13T19:05:00Z">
        <w:r w:rsidRPr="001C4BD1" w:rsidDel="0008278E">
          <w:delText xml:space="preserve"> However, </w:delText>
        </w:r>
      </w:del>
      <w:ins w:id="430" w:author="Microsoft Office User" w:date="2022-02-08T00:45:00Z">
        <w:del w:id="431" w:author="Portlock, Theo" w:date="2022-02-13T19:05:00Z">
          <w:r w:rsidR="004421C7" w:rsidDel="0008278E">
            <w:delText xml:space="preserve">the </w:delText>
          </w:r>
        </w:del>
      </w:ins>
      <w:del w:id="432"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33" w:author="Microsoft Office User" w:date="2022-02-08T00:45:00Z">
        <w:del w:id="434" w:author="Portlock, Theo" w:date="2022-02-13T19:05:00Z">
          <w:r w:rsidR="004421C7" w:rsidDel="0008278E">
            <w:delText>most significant</w:delText>
          </w:r>
        </w:del>
      </w:ins>
      <w:del w:id="435" w:author="Portlock, Theo" w:date="2022-02-13T19:05:00Z">
        <w:r w:rsidRPr="001C4BD1" w:rsidDel="0008278E">
          <w:delText xml:space="preserve">greatest contributing factor to the prediction of CRC; an association that has been shown previously </w:delText>
        </w:r>
      </w:del>
      <w:customXmlDelRangeStart w:id="436"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Content>
          <w:customXmlDelRangeEnd w:id="436"/>
          <w:del w:id="437" w:author="Portlock, Theo" w:date="2022-02-11T16:09:00Z">
            <w:r w:rsidR="003400E0" w:rsidRPr="00760C66" w:rsidDel="007D2D38">
              <w:rPr>
                <w:color w:val="000000"/>
              </w:rPr>
              <w:delText>[50]</w:delText>
            </w:r>
          </w:del>
          <w:customXmlDelRangeStart w:id="438" w:author="Portlock, Theo" w:date="2022-02-13T19:05:00Z"/>
        </w:sdtContent>
      </w:sdt>
      <w:customXmlDelRangeEnd w:id="438"/>
      <w:del w:id="439" w:author="Portlock, Theo" w:date="2022-02-13T19:05:00Z">
        <w:r w:rsidRPr="001C4BD1" w:rsidDel="0008278E">
          <w:rPr>
            <w:color w:val="000000"/>
          </w:rPr>
          <w:delText>.</w:delText>
        </w:r>
        <w:r w:rsidRPr="001C4BD1" w:rsidDel="0008278E">
          <w:delText xml:space="preserve"> </w:delText>
        </w:r>
      </w:del>
      <w:del w:id="440" w:author="Portlock, Theo" w:date="2022-02-13T21:29:00Z">
        <w:r w:rsidRPr="001C4BD1" w:rsidDel="00184DF0">
          <w:delText xml:space="preserve">Models for </w:delText>
        </w:r>
      </w:del>
      <w:ins w:id="441" w:author="Microsoft Office User" w:date="2022-02-08T00:46:00Z">
        <w:del w:id="442" w:author="Portlock, Theo" w:date="2022-02-13T21:29:00Z">
          <w:r w:rsidR="004421C7" w:rsidDel="00184DF0">
            <w:delText>predicting</w:delText>
          </w:r>
        </w:del>
      </w:ins>
      <w:del w:id="443" w:author="Portlock, Theo" w:date="2022-02-13T21:29:00Z">
        <w:r w:rsidRPr="001C4BD1" w:rsidDel="00184DF0">
          <w:delText xml:space="preserve">the prediction of CRC and adenoma had similar </w:delText>
        </w:r>
      </w:del>
      <w:ins w:id="444" w:author="Stanislav Ehrlich" w:date="2022-02-11T11:32:00Z">
        <w:del w:id="445" w:author="Portlock, Theo" w:date="2022-02-13T21:29:00Z">
          <w:r w:rsidR="00FE62D7" w:rsidDel="00184DF0">
            <w:delText>spec</w:delText>
          </w:r>
        </w:del>
      </w:ins>
      <w:ins w:id="446" w:author="Stanislav Ehrlich" w:date="2022-02-11T11:33:00Z">
        <w:del w:id="447" w:author="Portlock, Theo" w:date="2022-02-13T21:29:00Z">
          <w:r w:rsidR="00FE62D7" w:rsidDel="00184DF0">
            <w:delText xml:space="preserve">ies </w:delText>
          </w:r>
        </w:del>
      </w:ins>
      <w:del w:id="448" w:author="Portlock, Theo" w:date="2022-02-13T21:29:00Z">
        <w:r w:rsidRPr="001C4BD1" w:rsidDel="00184DF0">
          <w:delText xml:space="preserve">profiles </w:delText>
        </w:r>
      </w:del>
      <w:del w:id="449" w:author="Portlock, Theo" w:date="2022-02-15T16:41:00Z">
        <w:r w:rsidRPr="001C4BD1" w:rsidDel="000B5DF7">
          <w:delText>of species important for their predictions.</w:delText>
        </w:r>
      </w:del>
      <w:del w:id="450" w:author="Portlock, Theo" w:date="2022-02-13T21:29:00Z">
        <w:r w:rsidRPr="001C4BD1" w:rsidDel="00184DF0">
          <w:delText xml:space="preserve"> </w:delText>
        </w:r>
      </w:del>
      <w:ins w:id="451" w:author="Microsoft Office User" w:date="2022-02-08T00:46:00Z">
        <w:del w:id="452" w:author="Portlock, Theo" w:date="2022-02-13T21:29:00Z">
          <w:r w:rsidR="004421C7" w:rsidDel="00184DF0">
            <w:delText>Discrimination</w:delText>
          </w:r>
        </w:del>
      </w:ins>
      <w:del w:id="453" w:author="Portlock, Theo" w:date="2022-02-13T21:29:00Z">
        <w:r w:rsidRPr="001C4BD1" w:rsidDel="00184DF0">
          <w:delText xml:space="preserve">A discrimination of this difference has been investigated in more detail previously </w:delText>
        </w:r>
      </w:del>
      <w:customXmlDelRangeStart w:id="454"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
          <w:id w:val="399263681"/>
          <w:placeholder>
            <w:docPart w:val="33E1446526DC6C4190652D64655E7D8E"/>
          </w:placeholder>
        </w:sdtPr>
        <w:sdtContent>
          <w:customXmlDelRangeEnd w:id="454"/>
          <w:del w:id="455" w:author="Portlock, Theo" w:date="2022-02-11T16:09:00Z">
            <w:r w:rsidR="003400E0" w:rsidRPr="00760C66" w:rsidDel="007D2D38">
              <w:rPr>
                <w:color w:val="000000"/>
              </w:rPr>
              <w:delText>[51]</w:delText>
            </w:r>
          </w:del>
          <w:customXmlDelRangeStart w:id="456" w:author="Portlock, Theo" w:date="2022-02-13T21:29:00Z"/>
        </w:sdtContent>
      </w:sdt>
      <w:customXmlDelRangeEnd w:id="456"/>
      <w:del w:id="457" w:author="Portlock, Theo" w:date="2022-02-13T21:29:00Z">
        <w:r w:rsidRPr="001C4BD1" w:rsidDel="00184DF0">
          <w:rPr>
            <w:color w:val="000000"/>
          </w:rPr>
          <w:delText xml:space="preserve">. </w:delText>
        </w:r>
      </w:del>
      <w:del w:id="458" w:author="Portlock, Theo" w:date="2022-02-15T16:41:00Z">
        <w:r w:rsidRPr="001C4BD1" w:rsidDel="000B5DF7">
          <w:rPr>
            <w:color w:val="000000"/>
          </w:rPr>
          <w:delText xml:space="preserve">Additionally, there were </w:delText>
        </w:r>
      </w:del>
      <w:ins w:id="459" w:author="Microsoft Office User" w:date="2022-02-08T00:46:00Z">
        <w:del w:id="460" w:author="Portlock, Theo" w:date="2022-02-15T16:41:00Z">
          <w:r w:rsidR="004421C7" w:rsidDel="000B5DF7">
            <w:rPr>
              <w:color w:val="000000"/>
            </w:rPr>
            <w:delText>several</w:delText>
          </w:r>
        </w:del>
      </w:ins>
      <w:del w:id="461" w:author="Portlock, Theo" w:date="2022-02-15T16:41:00Z">
        <w:r w:rsidR="005718F9" w:rsidRPr="001C4BD1" w:rsidDel="000B5DF7">
          <w:rPr>
            <w:color w:val="000000"/>
          </w:rPr>
          <w:delText xml:space="preserve">a number of </w:delText>
        </w:r>
        <w:r w:rsidRPr="001C4BD1" w:rsidDel="000B5DF7">
          <w:rPr>
            <w:color w:val="000000"/>
          </w:rPr>
          <w:delText xml:space="preserve">shared </w:delText>
        </w:r>
        <w:r w:rsidR="00B52A25" w:rsidRPr="001C4BD1" w:rsidDel="000B5DF7">
          <w:rPr>
            <w:color w:val="000000"/>
          </w:rPr>
          <w:delText xml:space="preserve">disease predictive </w:delText>
        </w:r>
        <w:r w:rsidRPr="001C4BD1" w:rsidDel="000B5DF7">
          <w:rPr>
            <w:color w:val="000000"/>
          </w:rPr>
          <w:delText xml:space="preserve">species, such as </w:delText>
        </w:r>
      </w:del>
      <w:del w:id="462" w:author="Portlock, Theo" w:date="2022-02-13T21:46:00Z">
        <w:r w:rsidRPr="001C4BD1" w:rsidDel="00D2754A">
          <w:rPr>
            <w:i/>
            <w:iCs/>
            <w:color w:val="000000"/>
          </w:rPr>
          <w:delText>Acidaminococcus intestini</w:delText>
        </w:r>
      </w:del>
      <w:del w:id="463" w:author="Portlock, Theo" w:date="2022-02-15T16:41:00Z">
        <w:r w:rsidRPr="001C4BD1" w:rsidDel="000B5DF7">
          <w:rPr>
            <w:color w:val="000000"/>
          </w:rPr>
          <w:delText xml:space="preserve"> and </w:delText>
        </w:r>
      </w:del>
      <w:del w:id="464" w:author="Portlock, Theo" w:date="2022-02-13T21:48:00Z">
        <w:r w:rsidRPr="001C4BD1" w:rsidDel="00D2754A">
          <w:rPr>
            <w:i/>
            <w:iCs/>
            <w:color w:val="000000"/>
          </w:rPr>
          <w:delText>Faecalibacterium prausnitzii</w:delText>
        </w:r>
      </w:del>
      <w:del w:id="465" w:author="Portlock, Theo" w:date="2022-02-15T16:41:00Z">
        <w:r w:rsidR="005718F9" w:rsidRPr="001C4BD1" w:rsidDel="000B5DF7">
          <w:rPr>
            <w:i/>
            <w:iCs/>
            <w:color w:val="000000"/>
          </w:rPr>
          <w:delText>,</w:delText>
        </w:r>
        <w:r w:rsidRPr="001C4BD1" w:rsidDel="000B5DF7">
          <w:rPr>
            <w:color w:val="000000"/>
          </w:rPr>
          <w:delText xml:space="preserve"> with their presence and absence characteri</w:delText>
        </w:r>
        <w:r w:rsidR="00124969" w:rsidRPr="001C4BD1" w:rsidDel="000B5DF7">
          <w:rPr>
            <w:color w:val="000000"/>
          </w:rPr>
          <w:delText>z</w:delText>
        </w:r>
        <w:r w:rsidRPr="001C4BD1" w:rsidDel="000B5DF7">
          <w:rPr>
            <w:color w:val="000000"/>
          </w:rPr>
          <w:delText>ing a general dysbiotic state</w:delText>
        </w:r>
      </w:del>
      <w:ins w:id="466" w:author="Microsoft Office User" w:date="2022-02-08T00:46:00Z">
        <w:del w:id="467" w:author="Portlock, Theo" w:date="2022-02-15T16:41:00Z">
          <w:r w:rsidR="004421C7" w:rsidDel="000B5DF7">
            <w:rPr>
              <w:color w:val="000000"/>
            </w:rPr>
            <w:delText>,</w:delText>
          </w:r>
        </w:del>
      </w:ins>
      <w:del w:id="468" w:author="Portlock, Theo" w:date="2022-02-15T16:41:00Z">
        <w:r w:rsidRPr="001C4BD1" w:rsidDel="000B5DF7">
          <w:rPr>
            <w:color w:val="000000"/>
          </w:rPr>
          <w:delText xml:space="preserve"> respectively.</w:delText>
        </w:r>
      </w:del>
      <w:ins w:id="469" w:author="Portlock, Theo" w:date="2022-02-15T15:26:00Z">
        <w:r w:rsidR="0077566C">
          <w:rPr>
            <w:bCs w:val="0"/>
          </w:rPr>
          <w:t xml:space="preserve">There were some diseases </w:t>
        </w:r>
      </w:ins>
      <w:ins w:id="470" w:author="Portlock, Theo" w:date="2022-02-15T15:49:00Z">
        <w:r w:rsidR="00A81D7E">
          <w:rPr>
            <w:bCs w:val="0"/>
          </w:rPr>
          <w:t xml:space="preserve">where the majority of high importance species for disease prediction </w:t>
        </w:r>
        <w:proofErr w:type="gramStart"/>
        <w:r w:rsidR="00A81D7E">
          <w:rPr>
            <w:bCs w:val="0"/>
          </w:rPr>
          <w:t xml:space="preserve">was </w:t>
        </w:r>
        <w:r w:rsidR="007D4CBF">
          <w:rPr>
            <w:bCs w:val="0"/>
          </w:rPr>
          <w:t xml:space="preserve">depleted species </w:t>
        </w:r>
      </w:ins>
      <w:ins w:id="471" w:author="Portlock, Theo" w:date="2022-02-15T15:27:00Z">
        <w:r w:rsidR="00E2678A">
          <w:rPr>
            <w:bCs w:val="0"/>
          </w:rPr>
          <w:t>Chron</w:t>
        </w:r>
      </w:ins>
      <w:ins w:id="472" w:author="Portlock, Theo" w:date="2022-02-15T17:52:00Z">
        <w:r w:rsidR="0040673E">
          <w:rPr>
            <w:bCs w:val="0"/>
          </w:rPr>
          <w:t>’</w:t>
        </w:r>
      </w:ins>
      <w:ins w:id="473" w:author="Portlock, Theo" w:date="2022-02-15T15:27:00Z">
        <w:r w:rsidR="00E2678A">
          <w:rPr>
            <w:bCs w:val="0"/>
          </w:rPr>
          <w:t xml:space="preserve">s </w:t>
        </w:r>
      </w:ins>
      <w:ins w:id="474" w:author="Portlock, Theo" w:date="2022-02-15T17:52:00Z">
        <w:r w:rsidR="0040673E">
          <w:rPr>
            <w:bCs w:val="0"/>
          </w:rPr>
          <w:t>D</w:t>
        </w:r>
      </w:ins>
      <w:ins w:id="475" w:author="Portlock, Theo" w:date="2022-02-15T15:27:00Z">
        <w:r w:rsidR="00E2678A">
          <w:rPr>
            <w:bCs w:val="0"/>
          </w:rPr>
          <w:t>isease</w:t>
        </w:r>
        <w:proofErr w:type="gramEnd"/>
        <w:r w:rsidR="00E2678A">
          <w:rPr>
            <w:bCs w:val="0"/>
          </w:rPr>
          <w:t>.</w:t>
        </w:r>
      </w:ins>
      <w:ins w:id="476" w:author="Portlock, Theo" w:date="2022-02-15T17:48:00Z">
        <w:r w:rsidR="0040673E">
          <w:rPr>
            <w:bCs w:val="0"/>
          </w:rPr>
          <w:t xml:space="preserve"> </w:t>
        </w:r>
      </w:ins>
      <w:ins w:id="477" w:author="Portlock, Theo" w:date="2022-02-15T16:42:00Z">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ins>
    </w:p>
    <w:p w14:paraId="13C71CB1" w14:textId="59079D53" w:rsidR="00E2678A" w:rsidRPr="001C4BD1" w:rsidDel="000B5DF7" w:rsidRDefault="00E2678A" w:rsidP="00A3654C">
      <w:pPr>
        <w:rPr>
          <w:del w:id="478" w:author="Portlock, Theo" w:date="2022-02-15T16:40:00Z"/>
          <w:bCs w:val="0"/>
        </w:rPr>
      </w:pP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3F010267" w:rsidR="00B429E3" w:rsidRPr="001C4BD1" w:rsidRDefault="00203A14" w:rsidP="00B74686">
      <w:r w:rsidRPr="001C4BD1">
        <w:t xml:space="preserve">One of the </w:t>
      </w:r>
      <w:del w:id="479" w:author="Stanislav Ehrlich" w:date="2022-02-11T11:33:00Z">
        <w:r w:rsidRPr="001C4BD1" w:rsidDel="00F571C6">
          <w:delText xml:space="preserve">most </w:delText>
        </w:r>
      </w:del>
      <w:ins w:id="480" w:author="Microsoft Office User" w:date="2022-02-08T00:46:00Z">
        <w:r w:rsidR="004421C7">
          <w:t>urgent</w:t>
        </w:r>
      </w:ins>
      <w:del w:id="481"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2" w:author="Microsoft Office User" w:date="2022-02-08T01:09:00Z">
        <w:r w:rsidR="00574411" w:rsidRPr="001C4BD1" w:rsidDel="00441782">
          <w:delText>analyzing</w:delText>
        </w:r>
      </w:del>
      <w:ins w:id="483" w:author="Microsoft Office User" w:date="2022-02-08T01:09:00Z">
        <w:r w:rsidR="00441782" w:rsidRPr="001C4BD1">
          <w:t>analysing</w:t>
        </w:r>
      </w:ins>
      <w:r w:rsidR="00574411" w:rsidRPr="001C4BD1">
        <w:t xml:space="preserve"> data </w:t>
      </w:r>
      <w:del w:id="484" w:author="Stanislav Ehrlich" w:date="2022-02-11T11:33:00Z">
        <w:r w:rsidR="00574411" w:rsidRPr="001C4BD1" w:rsidDel="00F571C6">
          <w:delText xml:space="preserve">for </w:delText>
        </w:r>
      </w:del>
      <w:ins w:id="485"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6" w:author="Microsoft Office User" w:date="2022-02-08T00:46:00Z">
        <w:r w:rsidR="004421C7">
          <w:t>We</w:t>
        </w:r>
      </w:ins>
      <w:del w:id="487" w:author="Microsoft Office User" w:date="2022-02-08T00:46:00Z">
        <w:r w:rsidR="00574411" w:rsidRPr="001C4BD1" w:rsidDel="004421C7">
          <w:delText>Here, w</w:delText>
        </w:r>
        <w:r w:rsidR="0027317D" w:rsidRPr="001C4BD1" w:rsidDel="004421C7">
          <w:delText>e</w:delText>
        </w:r>
      </w:del>
      <w:r w:rsidR="004C6B87" w:rsidRPr="001C4BD1">
        <w:t xml:space="preserve"> </w:t>
      </w:r>
      <w:del w:id="488"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89" w:name="_Hlk34215145"/>
      <w:r w:rsidR="0027317D" w:rsidRPr="001C4BD1">
        <w:t>(http://microbiomeatlas.</w:t>
      </w:r>
      <w:r w:rsidR="00557855" w:rsidRPr="001C4BD1">
        <w:t>org</w:t>
      </w:r>
      <w:r w:rsidR="00E403DA" w:rsidRPr="001C4BD1">
        <w:t>)</w:t>
      </w:r>
      <w:bookmarkEnd w:id="489"/>
      <w:r w:rsidR="00E403DA" w:rsidRPr="001C4BD1">
        <w:t xml:space="preserve">. </w:t>
      </w:r>
      <w:r w:rsidR="00AC6C0F" w:rsidRPr="001C4BD1">
        <w:t xml:space="preserve">This tool allows for </w:t>
      </w:r>
      <w:ins w:id="490" w:author="Microsoft Office User" w:date="2022-02-08T00:47:00Z">
        <w:r w:rsidR="004421C7">
          <w:t>integrating</w:t>
        </w:r>
      </w:ins>
      <w:del w:id="491"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ins w:id="492"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3" w:author="Microsoft Office User" w:date="2022-02-08T00:47:00Z">
        <w:r w:rsidR="004421C7">
          <w:t>. A</w:t>
        </w:r>
      </w:ins>
      <w:del w:id="494"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w:t>
      </w:r>
      <w:del w:id="495" w:author="Portlock, Theo" w:date="2022-02-15T17:12:00Z">
        <w:r w:rsidR="004A0EDA" w:rsidRPr="001C4BD1" w:rsidDel="00414F81">
          <w:delText xml:space="preserve">in </w:delText>
        </w:r>
      </w:del>
      <w:ins w:id="496" w:author="Portlock, Theo" w:date="2022-02-15T17:13:00Z">
        <w:r w:rsidR="00414F81">
          <w:t>in</w:t>
        </w:r>
      </w:ins>
      <w:ins w:id="497" w:author="Portlock, Theo" w:date="2022-02-15T17:12:00Z">
        <w:r w:rsidR="00414F81" w:rsidRPr="001C4BD1">
          <w:t xml:space="preserve"> </w:t>
        </w:r>
      </w:ins>
      <w:r w:rsidR="004A0EDA" w:rsidRPr="001C4BD1">
        <w:t>predicting those diseases using a random forest classification model</w:t>
      </w:r>
      <w:r w:rsidR="00B429E3" w:rsidRPr="001C4BD1">
        <w:t>.</w:t>
      </w:r>
    </w:p>
    <w:p w14:paraId="56E37179" w14:textId="3777BC22" w:rsidR="00666A3B" w:rsidRDefault="004C251B" w:rsidP="00B74686">
      <w:pPr>
        <w:rPr>
          <w:ins w:id="498"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Content>
          <w:ins w:id="499" w:author="Portlock, Theo" w:date="2022-02-15T17:59:00Z">
            <w:r w:rsidR="00EF1147" w:rsidRPr="00EF1147">
              <w:rPr>
                <w:color w:val="000000"/>
              </w:rPr>
              <w:t>6]</w:t>
            </w:r>
          </w:ins>
          <w:del w:id="500" w:author="Portlock, Theo" w:date="2022-02-11T16:09:00Z">
            <w:r w:rsidR="003400E0" w:rsidRPr="00EF1147"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501" w:author="Microsoft Office User" w:date="2022-02-08T00:48:00Z">
        <w:r w:rsidR="00502166" w:rsidRPr="001C4BD1" w:rsidDel="004421C7">
          <w:delText xml:space="preserve">the </w:delText>
        </w:r>
      </w:del>
      <w:ins w:id="502" w:author="Microsoft Office User" w:date="2022-02-08T00:48:00Z">
        <w:r w:rsidR="004421C7">
          <w:t>patient</w:t>
        </w:r>
        <w:r w:rsidR="004421C7" w:rsidRPr="001C4BD1">
          <w:t xml:space="preserve"> </w:t>
        </w:r>
      </w:ins>
      <w:r w:rsidR="00502166" w:rsidRPr="001C4BD1">
        <w:t xml:space="preserve">stratification </w:t>
      </w:r>
      <w:del w:id="503" w:author="Microsoft Office User" w:date="2022-02-08T00:48:00Z">
        <w:r w:rsidR="00502166" w:rsidRPr="001C4BD1" w:rsidDel="004421C7">
          <w:delText xml:space="preserve">of patients </w:delText>
        </w:r>
      </w:del>
      <w:r w:rsidR="00502166" w:rsidRPr="001C4BD1">
        <w:t xml:space="preserve">or </w:t>
      </w:r>
      <w:del w:id="504" w:author="Microsoft Office User" w:date="2022-02-08T00:48:00Z">
        <w:r w:rsidR="004C6B87" w:rsidRPr="001C4BD1" w:rsidDel="004421C7">
          <w:delText xml:space="preserve">for </w:delText>
        </w:r>
      </w:del>
      <w:r w:rsidR="00502166" w:rsidRPr="001C4BD1">
        <w:t>designing intervention studies</w:t>
      </w:r>
      <w:r w:rsidR="002B785F" w:rsidRPr="001C4BD1">
        <w:t>.</w:t>
      </w:r>
      <w:del w:id="505" w:author="Portlock, Theo" w:date="2022-02-11T14:07:00Z">
        <w:r w:rsidRPr="001C4BD1" w:rsidDel="00E63B78">
          <w:delText xml:space="preserve"> </w:delText>
        </w:r>
        <w:commentRangeStart w:id="506"/>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6"/>
        <w:r w:rsidR="003A25ED" w:rsidDel="00E63B78">
          <w:rPr>
            <w:rStyle w:val="CommentReference"/>
            <w:rFonts w:eastAsiaTheme="minorEastAsia"/>
            <w:lang w:val="en-US" w:eastAsia="ko-KR"/>
          </w:rPr>
          <w:commentReference w:id="506"/>
        </w:r>
      </w:del>
      <w:ins w:id="507" w:author="Portlock, Theo" w:date="2022-02-11T14:07:00Z">
        <w:r w:rsidR="00E63B78">
          <w:rPr>
            <w:color w:val="1D1C1D"/>
            <w:shd w:val="clear" w:color="auto" w:fill="FFFFFF"/>
          </w:rPr>
          <w:t xml:space="preserve"> </w:t>
        </w:r>
      </w:ins>
      <w:ins w:id="508" w:author="Portlock, Theo" w:date="2022-02-11T14:01:00Z">
        <w:r w:rsidR="00B71584">
          <w:rPr>
            <w:color w:val="1D1C1D"/>
            <w:shd w:val="clear" w:color="auto" w:fill="FFFFFF"/>
          </w:rPr>
          <w:t>Beyond previous observations, we find there are</w:t>
        </w:r>
      </w:ins>
      <w:ins w:id="509" w:author="Portlock, Theo" w:date="2022-02-11T14:04:00Z">
        <w:r w:rsidR="00B71584">
          <w:rPr>
            <w:color w:val="1D1C1D"/>
            <w:shd w:val="clear" w:color="auto" w:fill="FFFFFF"/>
          </w:rPr>
          <w:t xml:space="preserve"> distinctions </w:t>
        </w:r>
      </w:ins>
      <w:ins w:id="510" w:author="Portlock, Theo" w:date="2022-02-11T14:09:00Z">
        <w:r w:rsidR="00E63B78">
          <w:rPr>
            <w:color w:val="1D1C1D"/>
            <w:shd w:val="clear" w:color="auto" w:fill="FFFFFF"/>
          </w:rPr>
          <w:t xml:space="preserve">in </w:t>
        </w:r>
      </w:ins>
      <w:ins w:id="511" w:author="Portlock, Theo" w:date="2022-02-11T14:04:00Z">
        <w:r w:rsidR="00B71584">
          <w:rPr>
            <w:color w:val="1D1C1D"/>
            <w:shd w:val="clear" w:color="auto" w:fill="FFFFFF"/>
          </w:rPr>
          <w:t>functions</w:t>
        </w:r>
      </w:ins>
      <w:ins w:id="512" w:author="Portlock, Theo" w:date="2022-02-11T14:01:00Z">
        <w:r w:rsidR="00B71584">
          <w:rPr>
            <w:color w:val="1D1C1D"/>
            <w:shd w:val="clear" w:color="auto" w:fill="FFFFFF"/>
          </w:rPr>
          <w:t xml:space="preserve"> enr</w:t>
        </w:r>
      </w:ins>
      <w:ins w:id="513" w:author="Portlock, Theo" w:date="2022-02-11T14:03:00Z">
        <w:r w:rsidR="00B71584">
          <w:rPr>
            <w:color w:val="1D1C1D"/>
            <w:shd w:val="clear" w:color="auto" w:fill="FFFFFF"/>
          </w:rPr>
          <w:t xml:space="preserve">iched </w:t>
        </w:r>
      </w:ins>
      <w:ins w:id="514" w:author="Portlock, Theo" w:date="2022-02-11T14:04:00Z">
        <w:r w:rsidR="00B71584">
          <w:rPr>
            <w:color w:val="1D1C1D"/>
            <w:shd w:val="clear" w:color="auto" w:fill="FFFFFF"/>
          </w:rPr>
          <w:t xml:space="preserve">in westernized </w:t>
        </w:r>
      </w:ins>
      <w:ins w:id="515" w:author="Portlock, Theo" w:date="2022-02-11T14:07:00Z">
        <w:r w:rsidR="00E63B78">
          <w:rPr>
            <w:color w:val="1D1C1D"/>
            <w:shd w:val="clear" w:color="auto" w:fill="FFFFFF"/>
          </w:rPr>
          <w:t>and non</w:t>
        </w:r>
      </w:ins>
      <w:ins w:id="516" w:author="Portlock, Theo" w:date="2022-02-11T14:08:00Z">
        <w:r w:rsidR="00E63B78">
          <w:rPr>
            <w:color w:val="1D1C1D"/>
            <w:shd w:val="clear" w:color="auto" w:fill="FFFFFF"/>
          </w:rPr>
          <w:t xml:space="preserve">-westernized </w:t>
        </w:r>
      </w:ins>
      <w:ins w:id="517" w:author="Portlock, Theo" w:date="2022-02-11T14:04:00Z">
        <w:r w:rsidR="00B71584">
          <w:rPr>
            <w:color w:val="1D1C1D"/>
            <w:shd w:val="clear" w:color="auto" w:fill="FFFFFF"/>
          </w:rPr>
          <w:t xml:space="preserve">countries </w:t>
        </w:r>
      </w:ins>
      <w:ins w:id="518" w:author="Portlock, Theo" w:date="2022-02-11T14:05:00Z">
        <w:r w:rsidR="00B71584">
          <w:rPr>
            <w:color w:val="1D1C1D"/>
            <w:shd w:val="clear" w:color="auto" w:fill="FFFFFF"/>
          </w:rPr>
          <w:t>i</w:t>
        </w:r>
      </w:ins>
      <w:ins w:id="519" w:author="Portlock, Theo" w:date="2022-02-11T14:04:00Z">
        <w:r w:rsidR="00B71584">
          <w:rPr>
            <w:color w:val="1D1C1D"/>
            <w:shd w:val="clear" w:color="auto" w:fill="FFFFFF"/>
          </w:rPr>
          <w:t>nclud</w:t>
        </w:r>
      </w:ins>
      <w:ins w:id="520" w:author="Portlock, Theo" w:date="2022-02-11T14:05:00Z">
        <w:r w:rsidR="00B71584">
          <w:rPr>
            <w:color w:val="1D1C1D"/>
            <w:shd w:val="clear" w:color="auto" w:fill="FFFFFF"/>
          </w:rPr>
          <w:t>ing</w:t>
        </w:r>
      </w:ins>
      <w:ins w:id="521" w:author="Portlock, Theo" w:date="2022-02-11T14:04:00Z">
        <w:r w:rsidR="00B71584">
          <w:rPr>
            <w:color w:val="1D1C1D"/>
            <w:shd w:val="clear" w:color="auto" w:fill="FFFFFF"/>
          </w:rPr>
          <w:t xml:space="preserve"> resistance to vanc</w:t>
        </w:r>
      </w:ins>
      <w:ins w:id="522" w:author="Portlock, Theo" w:date="2022-02-11T14:05:00Z">
        <w:r w:rsidR="00B71584">
          <w:rPr>
            <w:color w:val="1D1C1D"/>
            <w:shd w:val="clear" w:color="auto" w:fill="FFFFFF"/>
          </w:rPr>
          <w:t xml:space="preserve">omycin and </w:t>
        </w:r>
      </w:ins>
      <w:ins w:id="523" w:author="Portlock, Theo" w:date="2022-02-11T14:07:00Z">
        <w:r w:rsidR="00E63B78">
          <w:rPr>
            <w:color w:val="1D1C1D"/>
            <w:shd w:val="clear" w:color="auto" w:fill="FFFFFF"/>
          </w:rPr>
          <w:t>tetracycline</w:t>
        </w:r>
      </w:ins>
      <w:ins w:id="524"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5" w:author="Portlock, Theo" w:date="2022-02-11T14:05:00Z"/>
          <w:b/>
        </w:rPr>
      </w:pPr>
    </w:p>
    <w:p w14:paraId="0BE2E622" w14:textId="4DA228C6"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6"/>
      <w:commentRangeStart w:id="527"/>
      <w:del w:id="528" w:author="Stanislav Ehrlich" w:date="2022-02-11T11:35:00Z">
        <w:r w:rsidRPr="001C4BD1" w:rsidDel="001F3BD1">
          <w:delText xml:space="preserve">high species </w:delText>
        </w:r>
      </w:del>
      <w:ins w:id="529" w:author="Portlock, Theo" w:date="2022-02-11T14:12:00Z">
        <w:r w:rsidR="00E63B78">
          <w:t xml:space="preserve">high effect size </w:t>
        </w:r>
      </w:ins>
      <w:del w:id="530" w:author="Portlock, Theo" w:date="2022-02-11T14:12:00Z">
        <w:r w:rsidRPr="001C4BD1" w:rsidDel="00E63B78">
          <w:delText>enrichment</w:delText>
        </w:r>
        <w:commentRangeEnd w:id="526"/>
        <w:r w:rsidR="0038313A" w:rsidDel="00E63B78">
          <w:rPr>
            <w:rStyle w:val="CommentReference"/>
            <w:rFonts w:eastAsiaTheme="minorEastAsia"/>
            <w:lang w:val="en-US" w:eastAsia="ko-KR"/>
          </w:rPr>
          <w:commentReference w:id="526"/>
        </w:r>
      </w:del>
      <w:commentRangeEnd w:id="527"/>
      <w:r w:rsidR="007554BB">
        <w:rPr>
          <w:rStyle w:val="CommentReference"/>
          <w:rFonts w:eastAsiaTheme="minorEastAsia"/>
          <w:lang w:val="en-US" w:eastAsia="ko-KR"/>
        </w:rPr>
        <w:commentReference w:id="527"/>
      </w:r>
      <w:ins w:id="531" w:author="Stanislav Ehrlich" w:date="2022-02-11T11:35:00Z">
        <w:del w:id="532" w:author="Portlock, Theo" w:date="2022-02-11T14:12:00Z">
          <w:r w:rsidR="001F3BD1" w:rsidDel="00E63B78">
            <w:delText xml:space="preserve"> </w:delText>
          </w:r>
        </w:del>
        <w:r w:rsidR="00F52EDA">
          <w:t xml:space="preserve">of </w:t>
        </w:r>
        <w:del w:id="533" w:author="Portlock, Theo" w:date="2022-02-11T14:12:00Z">
          <w:r w:rsidR="00F52EDA" w:rsidDel="00E63B78">
            <w:delText>numerous</w:delText>
          </w:r>
        </w:del>
      </w:ins>
      <w:ins w:id="534" w:author="Portlock, Theo" w:date="2022-02-11T14:12:00Z">
        <w:r w:rsidR="00E63B78">
          <w:t>many</w:t>
        </w:r>
      </w:ins>
      <w:ins w:id="535" w:author="Stanislav Ehrlich" w:date="2022-02-11T11:35:00Z">
        <w:r w:rsidR="00F52EDA">
          <w:t xml:space="preserve"> species</w:t>
        </w:r>
      </w:ins>
      <w:ins w:id="536"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Content>
          <w:ins w:id="537" w:author="Portlock, Theo" w:date="2022-02-15T18:00:00Z">
            <w:r w:rsidR="00760C66" w:rsidRPr="00760C66">
              <w:rPr>
                <w:color w:val="000000"/>
              </w:rPr>
              <w:t>[62], [63]</w:t>
            </w:r>
          </w:ins>
          <w:del w:id="538" w:author="Portlock, Theo" w:date="2022-02-11T16:09:00Z">
            <w:r w:rsidR="003400E0" w:rsidRPr="00760C66"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Content>
          <w:ins w:id="539" w:author="Portlock, Theo" w:date="2022-02-15T18:00:00Z">
            <w:r w:rsidR="00760C66" w:rsidRPr="00760C66">
              <w:rPr>
                <w:color w:val="000000"/>
              </w:rPr>
              <w:t>[64]–[66]</w:t>
            </w:r>
          </w:ins>
          <w:del w:id="540" w:author="Portlock, Theo" w:date="2022-02-11T16:09:00Z">
            <w:r w:rsidR="003400E0" w:rsidRPr="00760C66" w:rsidDel="007D2D38">
              <w:rPr>
                <w:color w:val="000000"/>
              </w:rPr>
              <w:delText>[54]–[56]</w:delText>
            </w:r>
          </w:del>
        </w:sdtContent>
      </w:sdt>
      <w:r w:rsidRPr="001C4BD1">
        <w:t>).</w:t>
      </w:r>
    </w:p>
    <w:p w14:paraId="24428A0A" w14:textId="0FDD48C0" w:rsidR="00AC6C0F" w:rsidRPr="001C4BD1" w:rsidRDefault="59AC96BE" w:rsidP="00B74686">
      <w:r w:rsidRPr="001C4BD1">
        <w:t>The loss of species actively contributing to maintain</w:t>
      </w:r>
      <w:ins w:id="541"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2"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Content>
          <w:ins w:id="543" w:author="Portlock, Theo" w:date="2022-02-15T18:00:00Z">
            <w:r w:rsidR="00760C66" w:rsidRPr="00760C66">
              <w:rPr>
                <w:color w:val="000000"/>
              </w:rPr>
              <w:t>[67]</w:t>
            </w:r>
          </w:ins>
          <w:del w:id="544" w:author="Portlock, Theo" w:date="2022-02-11T16:09:00Z">
            <w:r w:rsidR="003400E0" w:rsidRPr="00760C66" w:rsidDel="007D2D38">
              <w:rPr>
                <w:color w:val="000000"/>
              </w:rPr>
              <w:delText>[57]</w:delText>
            </w:r>
          </w:del>
        </w:sdtContent>
      </w:sdt>
      <w:r w:rsidRPr="001C4BD1">
        <w:t xml:space="preserve">. </w:t>
      </w:r>
      <w:ins w:id="545" w:author="Portlock, Theo" w:date="2022-02-15T17:24:00Z">
        <w:r w:rsidR="00F029C4">
          <w:t>Dep</w:t>
        </w:r>
      </w:ins>
      <w:ins w:id="546" w:author="Portlock, Theo" w:date="2022-02-15T17:25:00Z">
        <w:r w:rsidR="00F029C4">
          <w:t xml:space="preserve">letion of butyrate producing species </w:t>
        </w:r>
      </w:ins>
      <w:ins w:id="547" w:author="Portlock, Theo" w:date="2022-02-15T17:28:00Z">
        <w:r w:rsidR="00E368BC">
          <w:t>were</w:t>
        </w:r>
      </w:ins>
      <w:ins w:id="548" w:author="Portlock, Theo" w:date="2022-02-15T17:25:00Z">
        <w:r w:rsidR="00E368BC">
          <w:t xml:space="preserve"> observed </w:t>
        </w:r>
      </w:ins>
      <w:ins w:id="549" w:author="Portlock, Theo" w:date="2022-02-15T17:26:00Z">
        <w:r w:rsidR="00E368BC">
          <w:t>to be the strongest feature</w:t>
        </w:r>
      </w:ins>
      <w:ins w:id="550" w:author="Portlock, Theo" w:date="2022-02-15T17:28:00Z">
        <w:r w:rsidR="00E368BC">
          <w:t>s</w:t>
        </w:r>
      </w:ins>
      <w:ins w:id="551" w:author="Portlock, Theo" w:date="2022-02-15T17:26:00Z">
        <w:r w:rsidR="00E368BC">
          <w:t xml:space="preserve"> in the random forest model that predicts </w:t>
        </w:r>
      </w:ins>
      <w:ins w:id="552" w:author="Portlock, Theo" w:date="2022-02-15T17:27:00Z">
        <w:r w:rsidR="00E368BC">
          <w:t>Crohn’s disease.</w:t>
        </w:r>
      </w:ins>
      <w:ins w:id="553" w:author="Portlock, Theo" w:date="2022-02-15T17:25:00Z">
        <w:r w:rsidR="00F029C4">
          <w:t xml:space="preserve"> </w:t>
        </w:r>
      </w:ins>
      <w:r w:rsidRPr="001C4BD1">
        <w:lastRenderedPageBreak/>
        <w:t xml:space="preserve">Conversely, some </w:t>
      </w:r>
      <w:del w:id="554"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55"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Content>
          <w:ins w:id="556" w:author="Portlock, Theo" w:date="2022-02-15T18:00:00Z">
            <w:r w:rsidR="00760C66" w:rsidRPr="00760C66">
              <w:rPr>
                <w:color w:val="000000"/>
              </w:rPr>
              <w:t>[68], [69]</w:t>
            </w:r>
          </w:ins>
          <w:del w:id="557" w:author="Portlock, Theo" w:date="2022-02-11T16:09:00Z">
            <w:r w:rsidR="003400E0" w:rsidRPr="00760C66" w:rsidDel="007D2D38">
              <w:rPr>
                <w:color w:val="000000"/>
              </w:rPr>
              <w:delText>[58], [59]</w:delText>
            </w:r>
          </w:del>
        </w:sdtContent>
      </w:sdt>
      <w:r w:rsidRPr="001C4BD1">
        <w:t>.</w:t>
      </w:r>
      <w:r w:rsidR="00707625" w:rsidRPr="001C4BD1">
        <w:t xml:space="preserve"> </w:t>
      </w:r>
      <w:commentRangeStart w:id="558"/>
      <w:commentRangeStart w:id="559"/>
      <w:del w:id="560" w:author="Portlock, Theo" w:date="2022-02-15T17:10:00Z">
        <w:r w:rsidR="00707625" w:rsidRPr="001C4BD1" w:rsidDel="00414F81">
          <w:delText xml:space="preserve">However, here </w:delText>
        </w:r>
      </w:del>
      <w:ins w:id="561" w:author="Portlock, Theo" w:date="2022-02-15T17:10:00Z">
        <w:r w:rsidR="00414F81">
          <w:t>W</w:t>
        </w:r>
      </w:ins>
      <w:del w:id="562" w:author="Portlock, Theo" w:date="2022-02-15T17:10:00Z">
        <w:r w:rsidR="00707625" w:rsidRPr="001C4BD1" w:rsidDel="00414F81">
          <w:delText>w</w:delText>
        </w:r>
      </w:del>
      <w:r w:rsidR="00707625" w:rsidRPr="001C4BD1">
        <w:t xml:space="preserve">e </w:t>
      </w:r>
      <w:del w:id="563" w:author="Microsoft Office User" w:date="2022-02-08T00:49:00Z">
        <w:r w:rsidR="00707625" w:rsidRPr="001C4BD1" w:rsidDel="004421C7">
          <w:delText xml:space="preserve">do </w:delText>
        </w:r>
      </w:del>
      <w:ins w:id="564" w:author="Microsoft Office User" w:date="2022-02-08T00:49:00Z">
        <w:del w:id="565" w:author="Portlock, Theo" w:date="2022-02-11T14:21:00Z">
          <w:r w:rsidR="004421C7" w:rsidDel="007D5F73">
            <w:delText>have</w:delText>
          </w:r>
          <w:r w:rsidR="004421C7" w:rsidRPr="001C4BD1" w:rsidDel="007D5F73">
            <w:delText xml:space="preserve"> </w:delText>
          </w:r>
        </w:del>
      </w:ins>
      <w:ins w:id="566" w:author="Portlock, Theo" w:date="2022-02-11T14:21:00Z">
        <w:r w:rsidR="007D5F73">
          <w:t>have</w:t>
        </w:r>
      </w:ins>
      <w:del w:id="567" w:author="Portlock, Theo" w:date="2022-02-11T14:21:00Z">
        <w:r w:rsidR="00707625" w:rsidRPr="001C4BD1" w:rsidDel="007D5F73">
          <w:delText>not</w:delText>
        </w:r>
      </w:del>
      <w:r w:rsidR="00707625" w:rsidRPr="001C4BD1">
        <w:t xml:space="preserve"> </w:t>
      </w:r>
      <w:ins w:id="568" w:author="Microsoft Office User" w:date="2022-02-08T00:50:00Z">
        <w:r w:rsidR="004421C7">
          <w:t>found</w:t>
        </w:r>
      </w:ins>
      <w:del w:id="569" w:author="Microsoft Office User" w:date="2022-02-08T00:50:00Z">
        <w:r w:rsidR="00707625" w:rsidRPr="001C4BD1" w:rsidDel="004421C7">
          <w:delText>find</w:delText>
        </w:r>
      </w:del>
      <w:r w:rsidR="00707625" w:rsidRPr="001C4BD1">
        <w:t xml:space="preserve"> a similar link between this species and CRC</w:t>
      </w:r>
      <w:ins w:id="570" w:author="Portlock, Theo" w:date="2022-02-11T14:21:00Z">
        <w:r w:rsidR="007D5F73">
          <w:t xml:space="preserve"> using </w:t>
        </w:r>
      </w:ins>
      <w:ins w:id="571" w:author="Portlock, Theo" w:date="2022-02-15T17:10:00Z">
        <w:r w:rsidR="00414F81">
          <w:t xml:space="preserve">both </w:t>
        </w:r>
      </w:ins>
      <w:ins w:id="572" w:author="Portlock, Theo" w:date="2022-02-11T14:21:00Z">
        <w:r w:rsidR="007D5F73">
          <w:t>ES calculation</w:t>
        </w:r>
      </w:ins>
      <w:ins w:id="573" w:author="Portlock, Theo" w:date="2022-02-15T17:10:00Z">
        <w:r w:rsidR="00414F81">
          <w:t xml:space="preserve"> and </w:t>
        </w:r>
      </w:ins>
      <w:ins w:id="574" w:author="Portlock, Theo" w:date="2022-02-15T17:11:00Z">
        <w:r w:rsidR="00414F81">
          <w:t>using the SHAP interpreted</w:t>
        </w:r>
      </w:ins>
      <w:ins w:id="575" w:author="Portlock, Theo" w:date="2022-02-11T14:20:00Z">
        <w:r w:rsidR="007D5F73">
          <w:t xml:space="preserve"> random forest predictive model</w:t>
        </w:r>
      </w:ins>
      <w:r w:rsidR="00707625" w:rsidRPr="001C4BD1">
        <w:t>.</w:t>
      </w:r>
      <w:r w:rsidRPr="001C4BD1">
        <w:t xml:space="preserve"> </w:t>
      </w:r>
      <w:commentRangeEnd w:id="558"/>
      <w:r w:rsidR="0038313A">
        <w:rPr>
          <w:rStyle w:val="CommentReference"/>
          <w:rFonts w:eastAsiaTheme="minorEastAsia"/>
          <w:lang w:val="en-US" w:eastAsia="ko-KR"/>
        </w:rPr>
        <w:commentReference w:id="558"/>
      </w:r>
      <w:commentRangeEnd w:id="559"/>
      <w:r w:rsidR="007D5F73">
        <w:rPr>
          <w:rStyle w:val="CommentReference"/>
          <w:rFonts w:eastAsiaTheme="minorEastAsia"/>
          <w:lang w:val="en-US" w:eastAsia="ko-KR"/>
        </w:rPr>
        <w:commentReference w:id="559"/>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Content>
          <w:ins w:id="576" w:author="Portlock, Theo" w:date="2022-02-15T18:00:00Z">
            <w:r w:rsidR="00760C66" w:rsidRPr="00760C66">
              <w:rPr>
                <w:color w:val="000000"/>
              </w:rPr>
              <w:t>[70]</w:t>
            </w:r>
          </w:ins>
          <w:del w:id="577" w:author="Portlock, Theo" w:date="2022-02-11T16:09:00Z">
            <w:r w:rsidR="003400E0" w:rsidRPr="00760C66"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78"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79"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580"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81"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82" w:author="Edwards, Lindsey" w:date="2022-02-09T00:04:00Z">
            <w:rPr/>
          </w:rPrChange>
        </w:rPr>
        <w:t>streptococci</w:t>
      </w:r>
      <w:r w:rsidR="002A372C" w:rsidRPr="001C4BD1">
        <w:t xml:space="preserve"> – a diverse group that has members </w:t>
      </w:r>
      <w:del w:id="583" w:author="Portlock, Theo" w:date="2022-02-11T14:30:00Z">
        <w:r w:rsidR="002A372C" w:rsidRPr="001C4BD1" w:rsidDel="009124E4">
          <w:delText xml:space="preserve">who have been </w:delText>
        </w:r>
      </w:del>
      <w:r w:rsidR="002A372C" w:rsidRPr="001C4BD1">
        <w:t>associated with disease and poly</w:t>
      </w:r>
      <w:del w:id="584" w:author="Edwards, Lindsey" w:date="2022-02-09T00:04:00Z">
        <w:r w:rsidR="002A372C" w:rsidRPr="001C4BD1" w:rsidDel="00386968">
          <w:delText xml:space="preserve"> </w:delText>
        </w:r>
      </w:del>
      <w:r w:rsidR="002A372C" w:rsidRPr="001C4BD1">
        <w:t>microbial infection (</w:t>
      </w:r>
      <w:r w:rsidR="002A372C" w:rsidRPr="00386968">
        <w:rPr>
          <w:i/>
          <w:iCs/>
          <w:rPrChange w:id="585"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ins w:id="586" w:author="Portlock, Theo" w:date="2022-02-15T18:00:00Z">
            <w:r w:rsidR="00760C66" w:rsidRPr="00760C66">
              <w:rPr>
                <w:color w:val="000000"/>
              </w:rPr>
              <w:t>[71]</w:t>
            </w:r>
          </w:ins>
          <w:del w:id="587" w:author="Portlock, Theo" w:date="2022-02-11T16:09:00Z">
            <w:r w:rsidR="003400E0" w:rsidRPr="00760C66"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88"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ins w:id="589" w:author="Portlock, Theo" w:date="2022-02-15T18:00:00Z">
            <w:r w:rsidR="00760C66" w:rsidRPr="00760C66">
              <w:rPr>
                <w:color w:val="000000"/>
              </w:rPr>
              <w:t>[62], [63]</w:t>
            </w:r>
          </w:ins>
          <w:del w:id="590" w:author="Portlock, Theo" w:date="2022-02-11T16:09:00Z">
            <w:r w:rsidR="003400E0" w:rsidRPr="00760C66" w:rsidDel="007D2D38">
              <w:rPr>
                <w:color w:val="000000"/>
              </w:rPr>
              <w:delText>[62], [63]</w:delText>
            </w:r>
          </w:del>
        </w:sdtContent>
      </w:sdt>
      <w:r w:rsidR="00334106" w:rsidRPr="001C4BD1">
        <w:t>;)</w:t>
      </w:r>
    </w:p>
    <w:p w14:paraId="21553E89" w14:textId="5621AF43"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91" w:author="Microsoft Office User" w:date="2022-02-08T00:51:00Z">
        <w:r w:rsidR="004421C7">
          <w:t>supports</w:t>
        </w:r>
      </w:ins>
      <w:del w:id="592"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93"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94" w:author="Microsoft Office User" w:date="2022-02-08T00:51:00Z">
        <w:r w:rsidR="004421C7">
          <w:t>,</w:t>
        </w:r>
      </w:ins>
      <w:r w:rsidRPr="001C4BD1">
        <w:t xml:space="preserve"> </w:t>
      </w:r>
      <w:r w:rsidR="009E2497" w:rsidRPr="001C4BD1">
        <w:t xml:space="preserve">by </w:t>
      </w:r>
      <w:r w:rsidRPr="001C4BD1">
        <w:t>u</w:t>
      </w:r>
      <w:r w:rsidR="009E2497" w:rsidRPr="001C4BD1">
        <w:t>t</w:t>
      </w:r>
      <w:ins w:id="595"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Content>
          <w:ins w:id="596" w:author="Portlock, Theo" w:date="2022-02-15T18:00:00Z">
            <w:r w:rsidR="00760C66" w:rsidRPr="00760C66">
              <w:rPr>
                <w:color w:val="000000"/>
              </w:rPr>
              <w:t>[73]</w:t>
            </w:r>
          </w:ins>
          <w:del w:id="597" w:author="Portlock, Theo" w:date="2022-02-11T16:09:00Z">
            <w:r w:rsidR="003400E0" w:rsidRPr="00760C66" w:rsidDel="007D2D38">
              <w:rPr>
                <w:color w:val="000000"/>
              </w:rPr>
              <w:delText>[64]</w:delText>
            </w:r>
          </w:del>
        </w:sdtContent>
      </w:sdt>
      <w:r w:rsidRPr="001C4BD1">
        <w:t xml:space="preserve">, ethanolamine </w:t>
      </w:r>
      <w:hyperlink r:id="rId14" w:history="1">
        <w:r w:rsidR="00000000">
          <w:rPr>
            <w:rStyle w:val="Hyperlink"/>
          </w:rPr>
          <w:t>https://doi.org/10.1038/nrmicro2334</w:t>
        </w:r>
      </w:hyperlink>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Content>
          <w:ins w:id="598" w:author="Portlock, Theo" w:date="2022-02-15T18:00:00Z">
            <w:r w:rsidR="00760C66" w:rsidRPr="00760C66">
              <w:rPr>
                <w:color w:val="000000"/>
              </w:rPr>
              <w:t>[74]</w:t>
            </w:r>
          </w:ins>
          <w:del w:id="599" w:author="Portlock, Theo" w:date="2022-02-11T16:09:00Z">
            <w:r w:rsidR="003400E0" w:rsidRPr="00760C66"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600"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Content>
          <w:ins w:id="601" w:author="Portlock, Theo" w:date="2022-02-15T18:00:00Z">
            <w:r w:rsidR="00760C66" w:rsidRPr="00760C66">
              <w:rPr>
                <w:color w:val="000000"/>
              </w:rPr>
              <w:t>[62])</w:t>
            </w:r>
          </w:ins>
          <w:del w:id="602" w:author="Portlock, Theo" w:date="2022-02-11T16:09:00Z">
            <w:r w:rsidR="003400E0" w:rsidRPr="00760C66" w:rsidDel="007D2D38">
              <w:rPr>
                <w:color w:val="000000"/>
              </w:rPr>
              <w:delText>[62])</w:delText>
            </w:r>
          </w:del>
        </w:sdtContent>
      </w:sdt>
      <w:r w:rsidRPr="001C4BD1">
        <w:t xml:space="preserve">. </w:t>
      </w:r>
      <w:ins w:id="603" w:author="Microsoft Office User" w:date="2022-02-08T00:51:00Z">
        <w:r w:rsidR="004421C7">
          <w:t>However, the</w:t>
        </w:r>
      </w:ins>
      <w:del w:id="604"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w:t>
      </w:r>
      <w:r w:rsidRPr="001C4BD1">
        <w:lastRenderedPageBreak/>
        <w:t xml:space="preserve">not imply they are exclusive </w:t>
      </w:r>
      <w:r w:rsidR="00635D3A" w:rsidRPr="001C4BD1">
        <w:t xml:space="preserve">to </w:t>
      </w:r>
      <w:r w:rsidRPr="001C4BD1">
        <w:t>pathogenic organisms</w:t>
      </w:r>
      <w:del w:id="605"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Content>
          <w:ins w:id="606" w:author="Portlock, Theo" w:date="2022-02-15T18:00:00Z">
            <w:r w:rsidR="00760C66" w:rsidRPr="00760C66">
              <w:rPr>
                <w:color w:val="000000"/>
              </w:rPr>
              <w:t>[76]</w:t>
            </w:r>
          </w:ins>
          <w:del w:id="607" w:author="Portlock, Theo" w:date="2022-02-11T16:09:00Z">
            <w:r w:rsidR="003400E0" w:rsidRPr="00760C66"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608"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Content>
          <w:ins w:id="609" w:author="Portlock, Theo" w:date="2022-02-15T18:00:00Z">
            <w:r w:rsidR="00760C66" w:rsidRPr="00760C66">
              <w:rPr>
                <w:color w:val="000000"/>
              </w:rPr>
              <w:t>[77]</w:t>
            </w:r>
          </w:ins>
          <w:del w:id="610" w:author="Portlock, Theo" w:date="2022-02-11T16:09:00Z">
            <w:r w:rsidR="003400E0" w:rsidRPr="00760C66"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611" w:author="Microsoft Office User" w:date="2022-02-08T00:53:00Z">
        <w:r w:rsidR="004421C7">
          <w:t>to provide</w:t>
        </w:r>
      </w:ins>
      <w:del w:id="612" w:author="Microsoft Office User" w:date="2022-02-08T00:53:00Z">
        <w:r w:rsidRPr="001C4BD1" w:rsidDel="004421C7">
          <w:delText>aimed at providing</w:delText>
        </w:r>
      </w:del>
      <w:r w:rsidRPr="001C4BD1">
        <w:t xml:space="preserve"> comprehensive open-access metagenomics data from multiple research </w:t>
      </w:r>
      <w:ins w:id="613" w:author="Microsoft Office User" w:date="2022-02-08T01:11:00Z">
        <w:r w:rsidR="00441782">
          <w:t>centres</w:t>
        </w:r>
      </w:ins>
      <w:del w:id="614"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615" w:author="Microsoft Office User" w:date="2022-02-08T00:54:00Z">
        <w:r w:rsidR="00BD0048">
          <w:t>critical</w:t>
        </w:r>
      </w:ins>
      <w:del w:id="616"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17"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62303C6A" w:rsidR="005D396F" w:rsidRPr="001C4BD1" w:rsidRDefault="006D22A8" w:rsidP="00B74686">
      <w:ins w:id="618" w:author="Portlock, Theo" w:date="2022-02-15T18:19:00Z">
        <w:r>
          <w:t>Code publicly a</w:t>
        </w:r>
      </w:ins>
      <w:ins w:id="619" w:author="Portlock, Theo" w:date="2022-02-15T18:18:00Z">
        <w:r w:rsidR="009D2E0D">
          <w:t>vailable at https://github</w:t>
        </w:r>
        <w:r>
          <w:t>.com/</w:t>
        </w:r>
      </w:ins>
      <w:ins w:id="620" w:author="Portlock, Theo" w:date="2022-02-15T18:19:00Z">
        <w:r>
          <w:t>sysbiomelab/ATLAS</w:t>
        </w:r>
      </w:ins>
      <w:del w:id="621" w:author="Portlock, Theo" w:date="2022-02-15T18:19:00Z">
        <w:r w:rsidR="006E6E53" w:rsidRPr="001C4BD1" w:rsidDel="006D22A8">
          <w:delText>…</w:delText>
        </w:r>
      </w:del>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lastRenderedPageBreak/>
        <w:t xml:space="preserve">This study was supported by </w:t>
      </w:r>
      <w:r w:rsidR="00C64F2F" w:rsidRPr="001C4BD1">
        <w:t>Science for Life Laboratory (</w:t>
      </w:r>
      <w:proofErr w:type="spellStart"/>
      <w:del w:id="622" w:author="Microsoft Office User" w:date="2022-02-08T01:12:00Z">
        <w:r w:rsidR="00C64F2F" w:rsidRPr="001C4BD1" w:rsidDel="00441782">
          <w:delText>SciLifelab</w:delText>
        </w:r>
      </w:del>
      <w:ins w:id="623" w:author="Microsoft Office User" w:date="2022-02-08T01:12:00Z">
        <w:r w:rsidR="00441782" w:rsidRPr="001C4BD1">
          <w:t>SciLifeLab</w:t>
        </w:r>
      </w:ins>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lastRenderedPageBreak/>
        <w:t xml:space="preserve">S.S., S.D.E., and M.U. conceived the project. S.L., T.P, </w:t>
      </w:r>
      <w:ins w:id="624" w:author="Portlock, Theo" w:date="2022-02-11T14:22:00Z">
        <w:r w:rsidR="007D5F73">
          <w:t>F</w:t>
        </w:r>
      </w:ins>
      <w:del w:id="625" w:author="Portlock, Theo" w:date="2022-02-11T14:22:00Z">
        <w:r w:rsidRPr="001C4BD1" w:rsidDel="007D5F73">
          <w:delText>J</w:delText>
        </w:r>
      </w:del>
      <w:r w:rsidRPr="001C4BD1">
        <w:t>.</w:t>
      </w:r>
      <w:ins w:id="626" w:author="Portlock, Theo" w:date="2022-02-11T14:23:00Z">
        <w:r w:rsidR="007D5F73">
          <w:t>G.</w:t>
        </w:r>
      </w:ins>
      <w:r w:rsidRPr="001C4BD1">
        <w:t xml:space="preserve">G. and S.S. led the design and analysis of the data. S.L., T.P, and </w:t>
      </w:r>
      <w:ins w:id="627" w:author="Portlock, Theo" w:date="2022-02-11T14:22:00Z">
        <w:r w:rsidR="007D5F73">
          <w:t>F</w:t>
        </w:r>
      </w:ins>
      <w:del w:id="628" w:author="Portlock, Theo" w:date="2022-02-11T14:22:00Z">
        <w:r w:rsidRPr="001C4BD1" w:rsidDel="007D5F73">
          <w:delText>J</w:delText>
        </w:r>
      </w:del>
      <w:r w:rsidRPr="001C4BD1">
        <w:t>.G</w:t>
      </w:r>
      <w:ins w:id="629"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630" w:author="Microsoft Office User" w:date="2022-02-08T00:55:00Z">
        <w:r w:rsidR="00BD0048">
          <w:t>checks</w:t>
        </w:r>
      </w:ins>
      <w:del w:id="631" w:author="Microsoft Office User" w:date="2022-02-08T00:55:00Z">
        <w:r w:rsidRPr="001C4BD1" w:rsidDel="00BD0048">
          <w:delText>check</w:delText>
        </w:r>
      </w:del>
      <w:r w:rsidRPr="001C4BD1">
        <w:t xml:space="preserve"> and taxonomy update</w:t>
      </w:r>
      <w:ins w:id="632" w:author="Microsoft Office User" w:date="2022-02-08T00:55:00Z">
        <w:r w:rsidR="00BD0048">
          <w:t>s</w:t>
        </w:r>
      </w:ins>
      <w:r w:rsidRPr="001C4BD1">
        <w:t>. N.P. annotated the updated gut gene catalog</w:t>
      </w:r>
      <w:r w:rsidR="003764F7" w:rsidRPr="001C4BD1">
        <w:t>ue</w:t>
      </w:r>
      <w:r w:rsidRPr="001C4BD1">
        <w:t xml:space="preserve">. </w:t>
      </w:r>
      <w:commentRangeStart w:id="633"/>
      <w:del w:id="634" w:author="Mathieu ALMEIDA" w:date="2022-02-08T15:17:00Z">
        <w:r w:rsidRPr="001C4BD1" w:rsidDel="000B59B1">
          <w:delText xml:space="preserve">M.A., V.M. and F.P. performed the analysis on the Italian and American cohorts for validation. </w:delText>
        </w:r>
      </w:del>
      <w:commentRangeEnd w:id="633"/>
      <w:r w:rsidR="003A25ED">
        <w:rPr>
          <w:rStyle w:val="CommentReference"/>
          <w:rFonts w:eastAsiaTheme="minorEastAsia"/>
          <w:lang w:val="en-US" w:eastAsia="ko-KR"/>
        </w:rPr>
        <w:commentReference w:id="633"/>
      </w:r>
      <w:r w:rsidRPr="001C4BD1">
        <w:t xml:space="preserve">N.B., C.P., S.V., D. R. and A.H. </w:t>
      </w:r>
      <w:del w:id="635" w:author="Microsoft Office User" w:date="2022-02-08T01:12:00Z">
        <w:r w:rsidRPr="001C4BD1" w:rsidDel="00441782">
          <w:delText>analyzed</w:delText>
        </w:r>
      </w:del>
      <w:ins w:id="636"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37" w:author="Microsoft Office User" w:date="2022-02-08T01:12:00Z">
        <w:r w:rsidRPr="001C4BD1" w:rsidDel="00441782">
          <w:delText>catalog</w:delText>
        </w:r>
      </w:del>
      <w:ins w:id="638"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39" w:author="Microsoft Office User" w:date="2022-02-08T01:12:00Z">
        <w:r w:rsidRPr="001C4BD1" w:rsidDel="00441782">
          <w:delText>catalog</w:delText>
        </w:r>
      </w:del>
      <w:ins w:id="640"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41" w:name="_Hlk34216416"/>
      <w:commentRangeStart w:id="642"/>
      <w:commentRangeStart w:id="643"/>
      <w:r w:rsidRPr="001C4BD1">
        <w:t>References</w:t>
      </w:r>
      <w:bookmarkEnd w:id="641"/>
      <w:commentRangeEnd w:id="642"/>
      <w:r w:rsidR="00F45559">
        <w:rPr>
          <w:rStyle w:val="CommentReference"/>
          <w:rFonts w:eastAsiaTheme="minorEastAsia"/>
          <w:b w:val="0"/>
          <w:lang w:val="en-US" w:eastAsia="ko-KR"/>
        </w:rPr>
        <w:commentReference w:id="642"/>
      </w:r>
      <w:commentRangeEnd w:id="643"/>
      <w:r w:rsidR="009330BF">
        <w:rPr>
          <w:rStyle w:val="CommentReference"/>
          <w:rFonts w:eastAsiaTheme="minorEastAsia"/>
          <w:b w:val="0"/>
          <w:lang w:val="en-US" w:eastAsia="ko-KR"/>
        </w:rPr>
        <w:commentReference w:id="643"/>
      </w:r>
    </w:p>
    <w:sdt>
      <w:sdtPr>
        <w:tag w:val="MENDELEY_BIBLIOGRAPHY"/>
        <w:id w:val="-1338611044"/>
        <w:placeholder>
          <w:docPart w:val="DefaultPlaceholder_-1854013440"/>
        </w:placeholder>
      </w:sdtPr>
      <w:sdtContent>
        <w:p w14:paraId="5DBF8CEB" w14:textId="77777777" w:rsidR="00760C66" w:rsidRDefault="00760C66">
          <w:pPr>
            <w:autoSpaceDE w:val="0"/>
            <w:autoSpaceDN w:val="0"/>
            <w:ind w:hanging="640"/>
            <w:divId w:val="1853840092"/>
            <w:rPr>
              <w:ins w:id="644" w:author="Portlock, Theo" w:date="2022-02-15T18:00:00Z"/>
              <w:rFonts w:eastAsia="Times New Roman"/>
            </w:rPr>
          </w:pPr>
          <w:ins w:id="645" w:author="Portlock, Theo" w:date="2022-02-15T18:0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88E0E08" w14:textId="77777777" w:rsidR="00760C66" w:rsidRDefault="00760C66">
          <w:pPr>
            <w:autoSpaceDE w:val="0"/>
            <w:autoSpaceDN w:val="0"/>
            <w:ind w:hanging="640"/>
            <w:divId w:val="993529784"/>
            <w:rPr>
              <w:ins w:id="646" w:author="Portlock, Theo" w:date="2022-02-15T18:00:00Z"/>
              <w:rFonts w:eastAsia="Times New Roman"/>
            </w:rPr>
          </w:pPr>
          <w:ins w:id="647" w:author="Portlock, Theo" w:date="2022-02-15T18:0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1CBD09A6" w14:textId="77777777" w:rsidR="00760C66" w:rsidRDefault="00760C66">
          <w:pPr>
            <w:autoSpaceDE w:val="0"/>
            <w:autoSpaceDN w:val="0"/>
            <w:ind w:hanging="640"/>
            <w:divId w:val="341981251"/>
            <w:rPr>
              <w:ins w:id="648" w:author="Portlock, Theo" w:date="2022-02-15T18:00:00Z"/>
              <w:rFonts w:eastAsia="Times New Roman"/>
            </w:rPr>
          </w:pPr>
          <w:ins w:id="649" w:author="Portlock, Theo" w:date="2022-02-15T18:00:00Z">
            <w:r>
              <w:rPr>
                <w:rFonts w:eastAsia="Times New Roman"/>
              </w:rPr>
              <w:lastRenderedPageBreak/>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1B27D663" w14:textId="77777777" w:rsidR="00760C66" w:rsidRDefault="00760C66">
          <w:pPr>
            <w:autoSpaceDE w:val="0"/>
            <w:autoSpaceDN w:val="0"/>
            <w:ind w:hanging="640"/>
            <w:divId w:val="1848710092"/>
            <w:rPr>
              <w:ins w:id="650" w:author="Portlock, Theo" w:date="2022-02-15T18:00:00Z"/>
              <w:rFonts w:eastAsia="Times New Roman"/>
            </w:rPr>
          </w:pPr>
          <w:ins w:id="651" w:author="Portlock, Theo" w:date="2022-02-15T18:00: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2584677" w14:textId="77777777" w:rsidR="00760C66" w:rsidRDefault="00760C66">
          <w:pPr>
            <w:autoSpaceDE w:val="0"/>
            <w:autoSpaceDN w:val="0"/>
            <w:ind w:hanging="640"/>
            <w:divId w:val="195698293"/>
            <w:rPr>
              <w:ins w:id="652" w:author="Portlock, Theo" w:date="2022-02-15T18:00:00Z"/>
              <w:rFonts w:eastAsia="Times New Roman"/>
            </w:rPr>
          </w:pPr>
          <w:ins w:id="653" w:author="Portlock, Theo" w:date="2022-02-15T18:00: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6F942D67" w14:textId="77777777" w:rsidR="00760C66" w:rsidRDefault="00760C66">
          <w:pPr>
            <w:autoSpaceDE w:val="0"/>
            <w:autoSpaceDN w:val="0"/>
            <w:ind w:hanging="640"/>
            <w:divId w:val="271983677"/>
            <w:rPr>
              <w:ins w:id="654" w:author="Portlock, Theo" w:date="2022-02-15T18:00:00Z"/>
              <w:rFonts w:eastAsia="Times New Roman"/>
            </w:rPr>
          </w:pPr>
          <w:ins w:id="655" w:author="Portlock, Theo" w:date="2022-02-15T18:0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229EB105" w14:textId="77777777" w:rsidR="00760C66" w:rsidRDefault="00760C66">
          <w:pPr>
            <w:autoSpaceDE w:val="0"/>
            <w:autoSpaceDN w:val="0"/>
            <w:ind w:hanging="640"/>
            <w:divId w:val="1239290599"/>
            <w:rPr>
              <w:ins w:id="656" w:author="Portlock, Theo" w:date="2022-02-15T18:00:00Z"/>
              <w:rFonts w:eastAsia="Times New Roman"/>
            </w:rPr>
          </w:pPr>
          <w:ins w:id="657" w:author="Portlock, Theo" w:date="2022-02-15T18:00: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3CF9D62C" w14:textId="77777777" w:rsidR="00760C66" w:rsidRDefault="00760C66">
          <w:pPr>
            <w:autoSpaceDE w:val="0"/>
            <w:autoSpaceDN w:val="0"/>
            <w:ind w:hanging="640"/>
            <w:divId w:val="875704378"/>
            <w:rPr>
              <w:ins w:id="658" w:author="Portlock, Theo" w:date="2022-02-15T18:00:00Z"/>
              <w:rFonts w:eastAsia="Times New Roman"/>
            </w:rPr>
          </w:pPr>
          <w:ins w:id="659" w:author="Portlock, Theo" w:date="2022-02-15T18:0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79A2927" w14:textId="77777777" w:rsidR="00760C66" w:rsidRDefault="00760C66">
          <w:pPr>
            <w:autoSpaceDE w:val="0"/>
            <w:autoSpaceDN w:val="0"/>
            <w:ind w:hanging="640"/>
            <w:divId w:val="1190145883"/>
            <w:rPr>
              <w:ins w:id="660" w:author="Portlock, Theo" w:date="2022-02-15T18:00:00Z"/>
              <w:rFonts w:eastAsia="Times New Roman"/>
            </w:rPr>
          </w:pPr>
          <w:ins w:id="661" w:author="Portlock, Theo" w:date="2022-02-15T18:00: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5029AED5" w14:textId="77777777" w:rsidR="00760C66" w:rsidRDefault="00760C66">
          <w:pPr>
            <w:autoSpaceDE w:val="0"/>
            <w:autoSpaceDN w:val="0"/>
            <w:ind w:hanging="640"/>
            <w:divId w:val="1497184095"/>
            <w:rPr>
              <w:ins w:id="662" w:author="Portlock, Theo" w:date="2022-02-15T18:00:00Z"/>
              <w:rFonts w:eastAsia="Times New Roman"/>
            </w:rPr>
          </w:pPr>
          <w:ins w:id="663" w:author="Portlock, Theo" w:date="2022-02-15T18:00:00Z">
            <w:r>
              <w:rPr>
                <w:rFonts w:eastAsia="Times New Roman"/>
              </w:rPr>
              <w:lastRenderedPageBreak/>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A251045" w14:textId="77777777" w:rsidR="00760C66" w:rsidRDefault="00760C66">
          <w:pPr>
            <w:autoSpaceDE w:val="0"/>
            <w:autoSpaceDN w:val="0"/>
            <w:ind w:hanging="640"/>
            <w:divId w:val="1375275916"/>
            <w:rPr>
              <w:ins w:id="664" w:author="Portlock, Theo" w:date="2022-02-15T18:00:00Z"/>
              <w:rFonts w:eastAsia="Times New Roman"/>
            </w:rPr>
          </w:pPr>
          <w:ins w:id="665" w:author="Portlock, Theo" w:date="2022-02-15T18:00: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AEE20AD" w14:textId="77777777" w:rsidR="00760C66" w:rsidRDefault="00760C66">
          <w:pPr>
            <w:autoSpaceDE w:val="0"/>
            <w:autoSpaceDN w:val="0"/>
            <w:ind w:hanging="640"/>
            <w:divId w:val="2139032836"/>
            <w:rPr>
              <w:ins w:id="666" w:author="Portlock, Theo" w:date="2022-02-15T18:00:00Z"/>
              <w:rFonts w:eastAsia="Times New Roman"/>
            </w:rPr>
          </w:pPr>
          <w:ins w:id="667" w:author="Portlock, Theo" w:date="2022-02-15T18:0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C685F1F" w14:textId="77777777" w:rsidR="00760C66" w:rsidRDefault="00760C66">
          <w:pPr>
            <w:autoSpaceDE w:val="0"/>
            <w:autoSpaceDN w:val="0"/>
            <w:ind w:hanging="640"/>
            <w:divId w:val="1568495491"/>
            <w:rPr>
              <w:ins w:id="668" w:author="Portlock, Theo" w:date="2022-02-15T18:00:00Z"/>
              <w:rFonts w:eastAsia="Times New Roman"/>
            </w:rPr>
          </w:pPr>
          <w:ins w:id="669" w:author="Portlock, Theo" w:date="2022-02-15T18:00: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B15ECAD" w14:textId="77777777" w:rsidR="00760C66" w:rsidRDefault="00760C66">
          <w:pPr>
            <w:autoSpaceDE w:val="0"/>
            <w:autoSpaceDN w:val="0"/>
            <w:ind w:hanging="640"/>
            <w:divId w:val="1902641612"/>
            <w:rPr>
              <w:ins w:id="670" w:author="Portlock, Theo" w:date="2022-02-15T18:00:00Z"/>
              <w:rFonts w:eastAsia="Times New Roman"/>
            </w:rPr>
          </w:pPr>
          <w:ins w:id="671" w:author="Portlock, Theo" w:date="2022-02-15T18:00: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3325561B" w14:textId="77777777" w:rsidR="00760C66" w:rsidRDefault="00760C66">
          <w:pPr>
            <w:autoSpaceDE w:val="0"/>
            <w:autoSpaceDN w:val="0"/>
            <w:ind w:hanging="640"/>
            <w:divId w:val="2086216803"/>
            <w:rPr>
              <w:ins w:id="672" w:author="Portlock, Theo" w:date="2022-02-15T18:00:00Z"/>
              <w:rFonts w:eastAsia="Times New Roman"/>
            </w:rPr>
          </w:pPr>
          <w:ins w:id="673" w:author="Portlock, Theo" w:date="2022-02-15T18:00: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3A65188F" w14:textId="77777777" w:rsidR="00760C66" w:rsidRDefault="00760C66">
          <w:pPr>
            <w:autoSpaceDE w:val="0"/>
            <w:autoSpaceDN w:val="0"/>
            <w:ind w:hanging="640"/>
            <w:divId w:val="1895314707"/>
            <w:rPr>
              <w:ins w:id="674" w:author="Portlock, Theo" w:date="2022-02-15T18:00:00Z"/>
              <w:rFonts w:eastAsia="Times New Roman"/>
            </w:rPr>
          </w:pPr>
          <w:ins w:id="675" w:author="Portlock, Theo" w:date="2022-02-15T18:00: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536BFC1E" w14:textId="77777777" w:rsidR="00760C66" w:rsidRDefault="00760C66">
          <w:pPr>
            <w:autoSpaceDE w:val="0"/>
            <w:autoSpaceDN w:val="0"/>
            <w:ind w:hanging="640"/>
            <w:divId w:val="1077940872"/>
            <w:rPr>
              <w:ins w:id="676" w:author="Portlock, Theo" w:date="2022-02-15T18:00:00Z"/>
              <w:rFonts w:eastAsia="Times New Roman"/>
            </w:rPr>
          </w:pPr>
          <w:ins w:id="677" w:author="Portlock, Theo" w:date="2022-02-15T18:00:00Z">
            <w:r>
              <w:rPr>
                <w:rFonts w:eastAsia="Times New Roman"/>
              </w:rPr>
              <w:lastRenderedPageBreak/>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70B3E064" w14:textId="77777777" w:rsidR="00760C66" w:rsidRDefault="00760C66">
          <w:pPr>
            <w:autoSpaceDE w:val="0"/>
            <w:autoSpaceDN w:val="0"/>
            <w:ind w:hanging="640"/>
            <w:divId w:val="162624995"/>
            <w:rPr>
              <w:ins w:id="678" w:author="Portlock, Theo" w:date="2022-02-15T18:00:00Z"/>
              <w:rFonts w:eastAsia="Times New Roman"/>
            </w:rPr>
          </w:pPr>
          <w:ins w:id="679" w:author="Portlock, Theo" w:date="2022-02-15T18:00: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3FB43FD5" w14:textId="77777777" w:rsidR="00760C66" w:rsidRDefault="00760C66">
          <w:pPr>
            <w:autoSpaceDE w:val="0"/>
            <w:autoSpaceDN w:val="0"/>
            <w:ind w:hanging="640"/>
            <w:divId w:val="571088962"/>
            <w:rPr>
              <w:ins w:id="680" w:author="Portlock, Theo" w:date="2022-02-15T18:00:00Z"/>
              <w:rFonts w:eastAsia="Times New Roman"/>
            </w:rPr>
          </w:pPr>
          <w:ins w:id="681" w:author="Portlock, Theo" w:date="2022-02-15T18:00: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0101B09D" w14:textId="77777777" w:rsidR="00760C66" w:rsidRDefault="00760C66">
          <w:pPr>
            <w:autoSpaceDE w:val="0"/>
            <w:autoSpaceDN w:val="0"/>
            <w:ind w:hanging="640"/>
            <w:divId w:val="208150265"/>
            <w:rPr>
              <w:ins w:id="682" w:author="Portlock, Theo" w:date="2022-02-15T18:00:00Z"/>
              <w:rFonts w:eastAsia="Times New Roman"/>
            </w:rPr>
          </w:pPr>
          <w:ins w:id="683" w:author="Portlock, Theo" w:date="2022-02-15T18:00: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38E12F88" w14:textId="77777777" w:rsidR="00760C66" w:rsidRDefault="00760C66">
          <w:pPr>
            <w:autoSpaceDE w:val="0"/>
            <w:autoSpaceDN w:val="0"/>
            <w:ind w:hanging="640"/>
            <w:divId w:val="1201045179"/>
            <w:rPr>
              <w:ins w:id="684" w:author="Portlock, Theo" w:date="2022-02-15T18:00:00Z"/>
              <w:rFonts w:eastAsia="Times New Roman"/>
            </w:rPr>
          </w:pPr>
          <w:ins w:id="685" w:author="Portlock, Theo" w:date="2022-02-15T18:00: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31E94C99" w14:textId="77777777" w:rsidR="00760C66" w:rsidRDefault="00760C66">
          <w:pPr>
            <w:autoSpaceDE w:val="0"/>
            <w:autoSpaceDN w:val="0"/>
            <w:ind w:hanging="640"/>
            <w:divId w:val="1829252577"/>
            <w:rPr>
              <w:ins w:id="686" w:author="Portlock, Theo" w:date="2022-02-15T18:00:00Z"/>
              <w:rFonts w:eastAsia="Times New Roman"/>
            </w:rPr>
          </w:pPr>
          <w:ins w:id="687" w:author="Portlock, Theo" w:date="2022-02-15T18:0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5E2C66DE" w14:textId="77777777" w:rsidR="00760C66" w:rsidRDefault="00760C66">
          <w:pPr>
            <w:autoSpaceDE w:val="0"/>
            <w:autoSpaceDN w:val="0"/>
            <w:ind w:hanging="640"/>
            <w:divId w:val="867791285"/>
            <w:rPr>
              <w:ins w:id="688" w:author="Portlock, Theo" w:date="2022-02-15T18:00:00Z"/>
              <w:rFonts w:eastAsia="Times New Roman"/>
            </w:rPr>
          </w:pPr>
          <w:ins w:id="689" w:author="Portlock, Theo" w:date="2022-02-15T18:00: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xml:space="preserve">, Accessed: </w:t>
            </w:r>
            <w:r>
              <w:rPr>
                <w:rFonts w:eastAsia="Times New Roman"/>
              </w:rPr>
              <w:lastRenderedPageBreak/>
              <w:t>Feb. 03, 2022. [Online]. Available: https://academic.oup.com/bioinformatics/article-abstract/31/2/252/2366053</w:t>
            </w:r>
          </w:ins>
        </w:p>
        <w:p w14:paraId="687331F5" w14:textId="77777777" w:rsidR="00760C66" w:rsidRDefault="00760C66">
          <w:pPr>
            <w:autoSpaceDE w:val="0"/>
            <w:autoSpaceDN w:val="0"/>
            <w:ind w:hanging="640"/>
            <w:divId w:val="1273124167"/>
            <w:rPr>
              <w:ins w:id="690" w:author="Portlock, Theo" w:date="2022-02-15T18:00:00Z"/>
              <w:rFonts w:eastAsia="Times New Roman"/>
            </w:rPr>
          </w:pPr>
          <w:ins w:id="691" w:author="Portlock, Theo" w:date="2022-02-15T18:00: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505FA5" w14:textId="77777777" w:rsidR="00760C66" w:rsidRDefault="00760C66">
          <w:pPr>
            <w:autoSpaceDE w:val="0"/>
            <w:autoSpaceDN w:val="0"/>
            <w:ind w:hanging="640"/>
            <w:divId w:val="607392438"/>
            <w:rPr>
              <w:ins w:id="692" w:author="Portlock, Theo" w:date="2022-02-15T18:00:00Z"/>
              <w:rFonts w:eastAsia="Times New Roman"/>
            </w:rPr>
          </w:pPr>
          <w:ins w:id="693" w:author="Portlock, Theo" w:date="2022-02-15T18:00: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7471F609" w14:textId="77777777" w:rsidR="00760C66" w:rsidRDefault="00760C66">
          <w:pPr>
            <w:autoSpaceDE w:val="0"/>
            <w:autoSpaceDN w:val="0"/>
            <w:ind w:hanging="640"/>
            <w:divId w:val="1259102407"/>
            <w:rPr>
              <w:ins w:id="694" w:author="Portlock, Theo" w:date="2022-02-15T18:00:00Z"/>
              <w:rFonts w:eastAsia="Times New Roman"/>
            </w:rPr>
          </w:pPr>
          <w:ins w:id="695" w:author="Portlock, Theo" w:date="2022-02-15T18:00: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2F8A0D8" w14:textId="77777777" w:rsidR="00760C66" w:rsidRDefault="00760C66">
          <w:pPr>
            <w:autoSpaceDE w:val="0"/>
            <w:autoSpaceDN w:val="0"/>
            <w:ind w:hanging="640"/>
            <w:divId w:val="1600874801"/>
            <w:rPr>
              <w:ins w:id="696" w:author="Portlock, Theo" w:date="2022-02-15T18:00:00Z"/>
              <w:rFonts w:eastAsia="Times New Roman"/>
            </w:rPr>
          </w:pPr>
          <w:ins w:id="697" w:author="Portlock, Theo" w:date="2022-02-15T18:00: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273F55C3" w14:textId="77777777" w:rsidR="00760C66" w:rsidRDefault="00760C66">
          <w:pPr>
            <w:autoSpaceDE w:val="0"/>
            <w:autoSpaceDN w:val="0"/>
            <w:ind w:hanging="640"/>
            <w:divId w:val="288172294"/>
            <w:rPr>
              <w:ins w:id="698" w:author="Portlock, Theo" w:date="2022-02-15T18:00:00Z"/>
              <w:rFonts w:eastAsia="Times New Roman"/>
            </w:rPr>
          </w:pPr>
          <w:ins w:id="699" w:author="Portlock, Theo" w:date="2022-02-15T18:0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43C9E4C5" w14:textId="77777777" w:rsidR="00760C66" w:rsidRDefault="00760C66">
          <w:pPr>
            <w:autoSpaceDE w:val="0"/>
            <w:autoSpaceDN w:val="0"/>
            <w:ind w:hanging="640"/>
            <w:divId w:val="1654672886"/>
            <w:rPr>
              <w:ins w:id="700" w:author="Portlock, Theo" w:date="2022-02-15T18:00:00Z"/>
              <w:rFonts w:eastAsia="Times New Roman"/>
            </w:rPr>
          </w:pPr>
          <w:ins w:id="701" w:author="Portlock, Theo" w:date="2022-02-15T18:00: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335A259F" w14:textId="77777777" w:rsidR="00760C66" w:rsidRDefault="00760C66">
          <w:pPr>
            <w:autoSpaceDE w:val="0"/>
            <w:autoSpaceDN w:val="0"/>
            <w:ind w:hanging="640"/>
            <w:divId w:val="2029215417"/>
            <w:rPr>
              <w:ins w:id="702" w:author="Portlock, Theo" w:date="2022-02-15T18:00:00Z"/>
              <w:rFonts w:eastAsia="Times New Roman"/>
            </w:rPr>
          </w:pPr>
          <w:ins w:id="703" w:author="Portlock, Theo" w:date="2022-02-15T18:00:00Z">
            <w:r>
              <w:rPr>
                <w:rFonts w:eastAsia="Times New Roman"/>
              </w:rPr>
              <w:lastRenderedPageBreak/>
              <w:t>[30]</w:t>
            </w:r>
            <w:r>
              <w:rPr>
                <w:rFonts w:eastAsia="Times New Roman"/>
              </w:rPr>
              <w:tab/>
              <w:t xml:space="preserve">P. A. Lawson and S. M. Finegold,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24620640" w14:textId="77777777" w:rsidR="00760C66" w:rsidRDefault="00760C66">
          <w:pPr>
            <w:autoSpaceDE w:val="0"/>
            <w:autoSpaceDN w:val="0"/>
            <w:ind w:hanging="640"/>
            <w:divId w:val="274794167"/>
            <w:rPr>
              <w:ins w:id="704" w:author="Portlock, Theo" w:date="2022-02-15T18:00:00Z"/>
              <w:rFonts w:eastAsia="Times New Roman"/>
            </w:rPr>
          </w:pPr>
          <w:ins w:id="705" w:author="Portlock, Theo" w:date="2022-02-15T18:00: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5F9695A5" w14:textId="77777777" w:rsidR="00760C66" w:rsidRDefault="00760C66">
          <w:pPr>
            <w:autoSpaceDE w:val="0"/>
            <w:autoSpaceDN w:val="0"/>
            <w:ind w:hanging="640"/>
            <w:divId w:val="719473741"/>
            <w:rPr>
              <w:ins w:id="706" w:author="Portlock, Theo" w:date="2022-02-15T18:00:00Z"/>
              <w:rFonts w:eastAsia="Times New Roman"/>
            </w:rPr>
          </w:pPr>
          <w:ins w:id="707" w:author="Portlock, Theo" w:date="2022-02-15T18:00: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EF7D753" w14:textId="77777777" w:rsidR="00760C66" w:rsidRDefault="00760C66">
          <w:pPr>
            <w:autoSpaceDE w:val="0"/>
            <w:autoSpaceDN w:val="0"/>
            <w:ind w:hanging="640"/>
            <w:divId w:val="1029455538"/>
            <w:rPr>
              <w:ins w:id="708" w:author="Portlock, Theo" w:date="2022-02-15T18:00:00Z"/>
              <w:rFonts w:eastAsia="Times New Roman"/>
            </w:rPr>
          </w:pPr>
          <w:ins w:id="709" w:author="Portlock, Theo" w:date="2022-02-15T18:00: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750C52B5" w14:textId="77777777" w:rsidR="00760C66" w:rsidRDefault="00760C66">
          <w:pPr>
            <w:autoSpaceDE w:val="0"/>
            <w:autoSpaceDN w:val="0"/>
            <w:ind w:hanging="640"/>
            <w:divId w:val="1388651495"/>
            <w:rPr>
              <w:ins w:id="710" w:author="Portlock, Theo" w:date="2022-02-15T18:00:00Z"/>
              <w:rFonts w:eastAsia="Times New Roman"/>
            </w:rPr>
          </w:pPr>
          <w:ins w:id="711" w:author="Portlock, Theo" w:date="2022-02-15T18:00:00Z">
            <w:r>
              <w:rPr>
                <w:rFonts w:eastAsia="Times New Roman"/>
              </w:rPr>
              <w:t>[34]</w:t>
            </w:r>
            <w:r>
              <w:rPr>
                <w:rFonts w:eastAsia="Times New Roman"/>
              </w:rPr>
              <w:tab/>
              <w:t xml:space="preserve">S. M. Finegold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74CDD57F" w14:textId="77777777" w:rsidR="00760C66" w:rsidRDefault="00760C66">
          <w:pPr>
            <w:autoSpaceDE w:val="0"/>
            <w:autoSpaceDN w:val="0"/>
            <w:ind w:hanging="640"/>
            <w:divId w:val="1941260468"/>
            <w:rPr>
              <w:ins w:id="712" w:author="Portlock, Theo" w:date="2022-02-15T18:00:00Z"/>
              <w:rFonts w:eastAsia="Times New Roman"/>
            </w:rPr>
          </w:pPr>
          <w:ins w:id="713" w:author="Portlock, Theo" w:date="2022-02-15T18:00:00Z">
            <w:r>
              <w:rPr>
                <w:rFonts w:eastAsia="Times New Roman"/>
              </w:rPr>
              <w:t>[35]</w:t>
            </w:r>
            <w:r>
              <w:rPr>
                <w:rFonts w:eastAsia="Times New Roman"/>
              </w:rPr>
              <w:tab/>
              <w:t xml:space="preserve">S. M. Finegold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7847122" w14:textId="77777777" w:rsidR="00760C66" w:rsidRDefault="00760C66">
          <w:pPr>
            <w:autoSpaceDE w:val="0"/>
            <w:autoSpaceDN w:val="0"/>
            <w:ind w:hanging="640"/>
            <w:divId w:val="946812442"/>
            <w:rPr>
              <w:ins w:id="714" w:author="Portlock, Theo" w:date="2022-02-15T18:00:00Z"/>
              <w:rFonts w:eastAsia="Times New Roman"/>
            </w:rPr>
          </w:pPr>
          <w:ins w:id="715" w:author="Portlock, Theo" w:date="2022-02-15T18:00:00Z">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4EF4F2E7" w14:textId="77777777" w:rsidR="00760C66" w:rsidRDefault="00760C66">
          <w:pPr>
            <w:autoSpaceDE w:val="0"/>
            <w:autoSpaceDN w:val="0"/>
            <w:ind w:hanging="640"/>
            <w:divId w:val="519126631"/>
            <w:rPr>
              <w:ins w:id="716" w:author="Portlock, Theo" w:date="2022-02-15T18:00:00Z"/>
              <w:rFonts w:eastAsia="Times New Roman"/>
            </w:rPr>
          </w:pPr>
          <w:ins w:id="717" w:author="Portlock, Theo" w:date="2022-02-15T18:00: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261761AF" w14:textId="77777777" w:rsidR="00760C66" w:rsidRDefault="00760C66">
          <w:pPr>
            <w:autoSpaceDE w:val="0"/>
            <w:autoSpaceDN w:val="0"/>
            <w:ind w:hanging="640"/>
            <w:divId w:val="384835172"/>
            <w:rPr>
              <w:ins w:id="718" w:author="Portlock, Theo" w:date="2022-02-15T18:00:00Z"/>
              <w:rFonts w:eastAsia="Times New Roman"/>
            </w:rPr>
          </w:pPr>
          <w:ins w:id="719" w:author="Portlock, Theo" w:date="2022-02-15T18:00: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6A0B4147" w14:textId="77777777" w:rsidR="00760C66" w:rsidRDefault="00760C66">
          <w:pPr>
            <w:autoSpaceDE w:val="0"/>
            <w:autoSpaceDN w:val="0"/>
            <w:ind w:hanging="640"/>
            <w:divId w:val="102723776"/>
            <w:rPr>
              <w:ins w:id="720" w:author="Portlock, Theo" w:date="2022-02-15T18:00:00Z"/>
              <w:rFonts w:eastAsia="Times New Roman"/>
            </w:rPr>
          </w:pPr>
          <w:ins w:id="721" w:author="Portlock, Theo" w:date="2022-02-15T18:00: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4CD41E4E" w14:textId="77777777" w:rsidR="00760C66" w:rsidRDefault="00760C66">
          <w:pPr>
            <w:autoSpaceDE w:val="0"/>
            <w:autoSpaceDN w:val="0"/>
            <w:ind w:hanging="640"/>
            <w:divId w:val="266233399"/>
            <w:rPr>
              <w:ins w:id="722" w:author="Portlock, Theo" w:date="2022-02-15T18:00:00Z"/>
              <w:rFonts w:eastAsia="Times New Roman"/>
            </w:rPr>
          </w:pPr>
          <w:ins w:id="723" w:author="Portlock, Theo" w:date="2022-02-15T18:00: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009B6431" w14:textId="77777777" w:rsidR="00760C66" w:rsidRDefault="00760C66">
          <w:pPr>
            <w:autoSpaceDE w:val="0"/>
            <w:autoSpaceDN w:val="0"/>
            <w:ind w:hanging="640"/>
            <w:divId w:val="1888106249"/>
            <w:rPr>
              <w:ins w:id="724" w:author="Portlock, Theo" w:date="2022-02-15T18:00:00Z"/>
              <w:rFonts w:eastAsia="Times New Roman"/>
            </w:rPr>
          </w:pPr>
          <w:ins w:id="725" w:author="Portlock, Theo" w:date="2022-02-15T18:00: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45F54B6" w14:textId="77777777" w:rsidR="00760C66" w:rsidRDefault="00760C66">
          <w:pPr>
            <w:autoSpaceDE w:val="0"/>
            <w:autoSpaceDN w:val="0"/>
            <w:ind w:hanging="640"/>
            <w:divId w:val="1791975880"/>
            <w:rPr>
              <w:ins w:id="726" w:author="Portlock, Theo" w:date="2022-02-15T18:00:00Z"/>
              <w:rFonts w:eastAsia="Times New Roman"/>
            </w:rPr>
          </w:pPr>
          <w:ins w:id="727" w:author="Portlock, Theo" w:date="2022-02-15T18:00:00Z">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3841AAB4" w14:textId="77777777" w:rsidR="00760C66" w:rsidRDefault="00760C66">
          <w:pPr>
            <w:autoSpaceDE w:val="0"/>
            <w:autoSpaceDN w:val="0"/>
            <w:ind w:hanging="640"/>
            <w:divId w:val="1372730399"/>
            <w:rPr>
              <w:ins w:id="728" w:author="Portlock, Theo" w:date="2022-02-15T18:00:00Z"/>
              <w:rFonts w:eastAsia="Times New Roman"/>
            </w:rPr>
          </w:pPr>
          <w:ins w:id="729" w:author="Portlock, Theo" w:date="2022-02-15T18:00: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4A3E7F80" w14:textId="77777777" w:rsidR="00760C66" w:rsidRDefault="00760C66">
          <w:pPr>
            <w:autoSpaceDE w:val="0"/>
            <w:autoSpaceDN w:val="0"/>
            <w:ind w:hanging="640"/>
            <w:divId w:val="528421557"/>
            <w:rPr>
              <w:ins w:id="730" w:author="Portlock, Theo" w:date="2022-02-15T18:00:00Z"/>
              <w:rFonts w:eastAsia="Times New Roman"/>
            </w:rPr>
          </w:pPr>
          <w:ins w:id="731" w:author="Portlock, Theo" w:date="2022-02-15T18:0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5AAE2F9C" w14:textId="77777777" w:rsidR="00760C66" w:rsidRDefault="00760C66">
          <w:pPr>
            <w:autoSpaceDE w:val="0"/>
            <w:autoSpaceDN w:val="0"/>
            <w:ind w:hanging="640"/>
            <w:divId w:val="1162088080"/>
            <w:rPr>
              <w:ins w:id="732" w:author="Portlock, Theo" w:date="2022-02-15T18:00:00Z"/>
              <w:rFonts w:eastAsia="Times New Roman"/>
            </w:rPr>
          </w:pPr>
          <w:ins w:id="733" w:author="Portlock, Theo" w:date="2022-02-15T18:0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676552E7" w14:textId="77777777" w:rsidR="00760C66" w:rsidRDefault="00760C66">
          <w:pPr>
            <w:autoSpaceDE w:val="0"/>
            <w:autoSpaceDN w:val="0"/>
            <w:ind w:hanging="640"/>
            <w:divId w:val="973557735"/>
            <w:rPr>
              <w:ins w:id="734" w:author="Portlock, Theo" w:date="2022-02-15T18:00:00Z"/>
              <w:rFonts w:eastAsia="Times New Roman"/>
            </w:rPr>
          </w:pPr>
          <w:ins w:id="735" w:author="Portlock, Theo" w:date="2022-02-15T18:00:00Z">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352A62F4" w14:textId="77777777" w:rsidR="00760C66" w:rsidRDefault="00760C66">
          <w:pPr>
            <w:autoSpaceDE w:val="0"/>
            <w:autoSpaceDN w:val="0"/>
            <w:ind w:hanging="640"/>
            <w:divId w:val="1938517917"/>
            <w:rPr>
              <w:ins w:id="736" w:author="Portlock, Theo" w:date="2022-02-15T18:00:00Z"/>
              <w:rFonts w:eastAsia="Times New Roman"/>
            </w:rPr>
          </w:pPr>
          <w:ins w:id="737" w:author="Portlock, Theo" w:date="2022-02-15T18:00: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3622E7DC" w14:textId="77777777" w:rsidR="00760C66" w:rsidRDefault="00760C66">
          <w:pPr>
            <w:autoSpaceDE w:val="0"/>
            <w:autoSpaceDN w:val="0"/>
            <w:ind w:hanging="640"/>
            <w:divId w:val="357774525"/>
            <w:rPr>
              <w:ins w:id="738" w:author="Portlock, Theo" w:date="2022-02-15T18:00:00Z"/>
              <w:rFonts w:eastAsia="Times New Roman"/>
            </w:rPr>
          </w:pPr>
          <w:ins w:id="739" w:author="Portlock, Theo" w:date="2022-02-15T18:00: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7425A5C1" w14:textId="77777777" w:rsidR="00760C66" w:rsidRDefault="00760C66">
          <w:pPr>
            <w:autoSpaceDE w:val="0"/>
            <w:autoSpaceDN w:val="0"/>
            <w:ind w:hanging="640"/>
            <w:divId w:val="1106920155"/>
            <w:rPr>
              <w:ins w:id="740" w:author="Portlock, Theo" w:date="2022-02-15T18:00:00Z"/>
              <w:rFonts w:eastAsia="Times New Roman"/>
            </w:rPr>
          </w:pPr>
          <w:ins w:id="741" w:author="Portlock, Theo" w:date="2022-02-15T18:00:00Z">
            <w:r>
              <w:rPr>
                <w:rFonts w:eastAsia="Times New Roman"/>
              </w:rPr>
              <w:lastRenderedPageBreak/>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6354DE37" w14:textId="77777777" w:rsidR="00760C66" w:rsidRDefault="00760C66">
          <w:pPr>
            <w:autoSpaceDE w:val="0"/>
            <w:autoSpaceDN w:val="0"/>
            <w:ind w:hanging="640"/>
            <w:divId w:val="1816604967"/>
            <w:rPr>
              <w:ins w:id="742" w:author="Portlock, Theo" w:date="2022-02-15T18:00:00Z"/>
              <w:rFonts w:eastAsia="Times New Roman"/>
            </w:rPr>
          </w:pPr>
          <w:ins w:id="743" w:author="Portlock, Theo" w:date="2022-02-15T18:00:00Z">
            <w:r>
              <w:rPr>
                <w:rFonts w:eastAsia="Times New Roman"/>
              </w:rPr>
              <w:t>[50]</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49DDBC9F" w14:textId="77777777" w:rsidR="00760C66" w:rsidRDefault="00760C66">
          <w:pPr>
            <w:autoSpaceDE w:val="0"/>
            <w:autoSpaceDN w:val="0"/>
            <w:ind w:hanging="640"/>
            <w:divId w:val="836264748"/>
            <w:rPr>
              <w:ins w:id="744" w:author="Portlock, Theo" w:date="2022-02-15T18:00:00Z"/>
              <w:rFonts w:eastAsia="Times New Roman"/>
            </w:rPr>
          </w:pPr>
          <w:ins w:id="745" w:author="Portlock, Theo" w:date="2022-02-15T18:00:00Z">
            <w:r>
              <w:rPr>
                <w:rFonts w:eastAsia="Times New Roman"/>
              </w:rPr>
              <w:t>[51]</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5A99F507" w14:textId="77777777" w:rsidR="00760C66" w:rsidRDefault="00760C66">
          <w:pPr>
            <w:autoSpaceDE w:val="0"/>
            <w:autoSpaceDN w:val="0"/>
            <w:ind w:hanging="640"/>
            <w:divId w:val="1018310512"/>
            <w:rPr>
              <w:ins w:id="746" w:author="Portlock, Theo" w:date="2022-02-15T18:00:00Z"/>
              <w:rFonts w:eastAsia="Times New Roman"/>
            </w:rPr>
          </w:pPr>
          <w:ins w:id="747" w:author="Portlock, Theo" w:date="2022-02-15T18:00:00Z">
            <w:r>
              <w:rPr>
                <w:rFonts w:eastAsia="Times New Roman"/>
              </w:rPr>
              <w:t>[52]</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5F5A0281" w14:textId="77777777" w:rsidR="00760C66" w:rsidRDefault="00760C66">
          <w:pPr>
            <w:autoSpaceDE w:val="0"/>
            <w:autoSpaceDN w:val="0"/>
            <w:ind w:hanging="640"/>
            <w:divId w:val="1693452483"/>
            <w:rPr>
              <w:ins w:id="748" w:author="Portlock, Theo" w:date="2022-02-15T18:00:00Z"/>
              <w:rFonts w:eastAsia="Times New Roman"/>
            </w:rPr>
          </w:pPr>
          <w:ins w:id="749" w:author="Portlock, Theo" w:date="2022-02-15T18:00:00Z">
            <w:r>
              <w:rPr>
                <w:rFonts w:eastAsia="Times New Roman"/>
              </w:rPr>
              <w:t>[53]</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1B1EFD76" w14:textId="77777777" w:rsidR="00760C66" w:rsidRDefault="00760C66">
          <w:pPr>
            <w:autoSpaceDE w:val="0"/>
            <w:autoSpaceDN w:val="0"/>
            <w:ind w:hanging="640"/>
            <w:divId w:val="631715053"/>
            <w:rPr>
              <w:ins w:id="750" w:author="Portlock, Theo" w:date="2022-02-15T18:00:00Z"/>
              <w:rFonts w:eastAsia="Times New Roman"/>
            </w:rPr>
          </w:pPr>
          <w:ins w:id="751" w:author="Portlock, Theo" w:date="2022-02-15T18:00:00Z">
            <w:r>
              <w:rPr>
                <w:rFonts w:eastAsia="Times New Roman"/>
              </w:rPr>
              <w:t>[54]</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EEE4F3E" w14:textId="77777777" w:rsidR="00760C66" w:rsidRDefault="00760C66">
          <w:pPr>
            <w:autoSpaceDE w:val="0"/>
            <w:autoSpaceDN w:val="0"/>
            <w:ind w:hanging="640"/>
            <w:divId w:val="2145658368"/>
            <w:rPr>
              <w:ins w:id="752" w:author="Portlock, Theo" w:date="2022-02-15T18:00:00Z"/>
              <w:rFonts w:eastAsia="Times New Roman"/>
            </w:rPr>
          </w:pPr>
          <w:ins w:id="753" w:author="Portlock, Theo" w:date="2022-02-15T18:00:00Z">
            <w:r>
              <w:rPr>
                <w:rFonts w:eastAsia="Times New Roman"/>
              </w:rPr>
              <w:t>[55]</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62B9EA" w14:textId="77777777" w:rsidR="00760C66" w:rsidRDefault="00760C66">
          <w:pPr>
            <w:autoSpaceDE w:val="0"/>
            <w:autoSpaceDN w:val="0"/>
            <w:ind w:hanging="640"/>
            <w:divId w:val="1661424330"/>
            <w:rPr>
              <w:ins w:id="754" w:author="Portlock, Theo" w:date="2022-02-15T18:00:00Z"/>
              <w:rFonts w:eastAsia="Times New Roman"/>
            </w:rPr>
          </w:pPr>
          <w:ins w:id="755" w:author="Portlock, Theo" w:date="2022-02-15T18:00:00Z">
            <w:r>
              <w:rPr>
                <w:rFonts w:eastAsia="Times New Roman"/>
              </w:rPr>
              <w:lastRenderedPageBreak/>
              <w:t>[56]</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51832F48" w14:textId="77777777" w:rsidR="00760C66" w:rsidRDefault="00760C66">
          <w:pPr>
            <w:autoSpaceDE w:val="0"/>
            <w:autoSpaceDN w:val="0"/>
            <w:ind w:hanging="640"/>
            <w:divId w:val="550580303"/>
            <w:rPr>
              <w:ins w:id="756" w:author="Portlock, Theo" w:date="2022-02-15T18:00:00Z"/>
              <w:rFonts w:eastAsia="Times New Roman"/>
            </w:rPr>
          </w:pPr>
          <w:ins w:id="757" w:author="Portlock, Theo" w:date="2022-02-15T18:00:00Z">
            <w:r>
              <w:rPr>
                <w:rFonts w:eastAsia="Times New Roman"/>
              </w:rPr>
              <w:t>[57]</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0B9BEDD" w14:textId="77777777" w:rsidR="00760C66" w:rsidRDefault="00760C66">
          <w:pPr>
            <w:autoSpaceDE w:val="0"/>
            <w:autoSpaceDN w:val="0"/>
            <w:ind w:hanging="640"/>
            <w:divId w:val="1751730144"/>
            <w:rPr>
              <w:ins w:id="758" w:author="Portlock, Theo" w:date="2022-02-15T18:00:00Z"/>
              <w:rFonts w:eastAsia="Times New Roman"/>
            </w:rPr>
          </w:pPr>
          <w:ins w:id="759" w:author="Portlock, Theo" w:date="2022-02-15T18:00:00Z">
            <w:r>
              <w:rPr>
                <w:rFonts w:eastAsia="Times New Roman"/>
              </w:rPr>
              <w:t>[58]</w:t>
            </w:r>
            <w:r>
              <w:rPr>
                <w:rFonts w:eastAsia="Times New Roman"/>
              </w:rPr>
              <w:tab/>
              <w:t xml:space="preserve">K. </w:t>
            </w:r>
            <w:proofErr w:type="spellStart"/>
            <w:r>
              <w:rPr>
                <w:rFonts w:eastAsia="Times New Roman"/>
              </w:rPr>
              <w:t>Cusi</w:t>
            </w:r>
            <w:proofErr w:type="spellEnd"/>
            <w:r>
              <w:rPr>
                <w:rFonts w:eastAsia="Times New Roman"/>
              </w:rPr>
              <w:t xml:space="preserve"> </w:t>
            </w:r>
            <w:r>
              <w:rPr>
                <w:rFonts w:eastAsia="Times New Roman"/>
                <w:i/>
                <w:iCs/>
              </w:rPr>
              <w:t>et al.</w:t>
            </w:r>
            <w:r>
              <w:rPr>
                <w:rFonts w:eastAsia="Times New Roman"/>
              </w:rPr>
              <w:t xml:space="preserve">, “Non-alcoholic fatty liver disease (NAFLD) prevalence and its metabolic associations in patients with type 1 diabetes and type 2 diabetes,” </w:t>
            </w:r>
            <w:r>
              <w:rPr>
                <w:rFonts w:eastAsia="Times New Roman"/>
                <w:i/>
                <w:iCs/>
              </w:rPr>
              <w:t>Diabetes, Obesity and Metabolism</w:t>
            </w:r>
            <w:r>
              <w:rPr>
                <w:rFonts w:eastAsia="Times New Roman"/>
              </w:rPr>
              <w:t xml:space="preserve">, vol. 19, no. 11, pp. 1630–1634, Nov. 2017, </w:t>
            </w:r>
            <w:proofErr w:type="spellStart"/>
            <w:r>
              <w:rPr>
                <w:rFonts w:eastAsia="Times New Roman"/>
              </w:rPr>
              <w:t>doi</w:t>
            </w:r>
            <w:proofErr w:type="spellEnd"/>
            <w:r>
              <w:rPr>
                <w:rFonts w:eastAsia="Times New Roman"/>
              </w:rPr>
              <w:t>: 10.1111/DOM.12973.</w:t>
            </w:r>
          </w:ins>
        </w:p>
        <w:p w14:paraId="60DBF8BA" w14:textId="77777777" w:rsidR="00760C66" w:rsidRDefault="00760C66">
          <w:pPr>
            <w:autoSpaceDE w:val="0"/>
            <w:autoSpaceDN w:val="0"/>
            <w:ind w:hanging="640"/>
            <w:divId w:val="152570158"/>
            <w:rPr>
              <w:ins w:id="760" w:author="Portlock, Theo" w:date="2022-02-15T18:00:00Z"/>
              <w:rFonts w:eastAsia="Times New Roman"/>
            </w:rPr>
          </w:pPr>
          <w:ins w:id="761" w:author="Portlock, Theo" w:date="2022-02-15T18:00:00Z">
            <w:r>
              <w:rPr>
                <w:rFonts w:eastAsia="Times New Roman"/>
              </w:rPr>
              <w:t>[59]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1E1EC9B" w14:textId="77777777" w:rsidR="00760C66" w:rsidRDefault="00760C66">
          <w:pPr>
            <w:autoSpaceDE w:val="0"/>
            <w:autoSpaceDN w:val="0"/>
            <w:ind w:hanging="640"/>
            <w:divId w:val="798257234"/>
            <w:rPr>
              <w:ins w:id="762" w:author="Portlock, Theo" w:date="2022-02-15T18:00:00Z"/>
              <w:rFonts w:eastAsia="Times New Roman"/>
            </w:rPr>
          </w:pPr>
          <w:ins w:id="763" w:author="Portlock, Theo" w:date="2022-02-15T18:00:00Z">
            <w:r>
              <w:rPr>
                <w:rFonts w:eastAsia="Times New Roman"/>
              </w:rPr>
              <w:t>[60]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033EEBE0" w14:textId="77777777" w:rsidR="00760C66" w:rsidRDefault="00760C66">
          <w:pPr>
            <w:autoSpaceDE w:val="0"/>
            <w:autoSpaceDN w:val="0"/>
            <w:ind w:hanging="640"/>
            <w:divId w:val="840587123"/>
            <w:rPr>
              <w:ins w:id="764" w:author="Portlock, Theo" w:date="2022-02-15T18:00:00Z"/>
              <w:rFonts w:eastAsia="Times New Roman"/>
            </w:rPr>
          </w:pPr>
          <w:ins w:id="765" w:author="Portlock, Theo" w:date="2022-02-15T18:00:00Z">
            <w:r>
              <w:rPr>
                <w:rFonts w:eastAsia="Times New Roman"/>
              </w:rPr>
              <w:t>[61]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FEBA3B4" w14:textId="77777777" w:rsidR="00760C66" w:rsidRDefault="00760C66">
          <w:pPr>
            <w:autoSpaceDE w:val="0"/>
            <w:autoSpaceDN w:val="0"/>
            <w:ind w:hanging="640"/>
            <w:divId w:val="1851601240"/>
            <w:rPr>
              <w:ins w:id="766" w:author="Portlock, Theo" w:date="2022-02-15T18:00:00Z"/>
              <w:rFonts w:eastAsia="Times New Roman"/>
            </w:rPr>
          </w:pPr>
          <w:ins w:id="767" w:author="Portlock, Theo" w:date="2022-02-15T18:00:00Z">
            <w:r>
              <w:rPr>
                <w:rFonts w:eastAsia="Times New Roman"/>
              </w:rPr>
              <w:t>[62]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2DF3F421" w14:textId="77777777" w:rsidR="00760C66" w:rsidRDefault="00760C66">
          <w:pPr>
            <w:autoSpaceDE w:val="0"/>
            <w:autoSpaceDN w:val="0"/>
            <w:ind w:hanging="640"/>
            <w:divId w:val="572395694"/>
            <w:rPr>
              <w:ins w:id="768" w:author="Portlock, Theo" w:date="2022-02-15T18:00:00Z"/>
              <w:rFonts w:eastAsia="Times New Roman"/>
            </w:rPr>
          </w:pPr>
          <w:ins w:id="769" w:author="Portlock, Theo" w:date="2022-02-15T18:00:00Z">
            <w:r>
              <w:rPr>
                <w:rFonts w:eastAsia="Times New Roman"/>
              </w:rPr>
              <w:lastRenderedPageBreak/>
              <w:t>[63]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02E96843" w14:textId="77777777" w:rsidR="00760C66" w:rsidRDefault="00760C66">
          <w:pPr>
            <w:autoSpaceDE w:val="0"/>
            <w:autoSpaceDN w:val="0"/>
            <w:ind w:hanging="640"/>
            <w:divId w:val="49546644"/>
            <w:rPr>
              <w:ins w:id="770" w:author="Portlock, Theo" w:date="2022-02-15T18:00:00Z"/>
              <w:rFonts w:eastAsia="Times New Roman"/>
            </w:rPr>
          </w:pPr>
          <w:ins w:id="771" w:author="Portlock, Theo" w:date="2022-02-15T18:00:00Z">
            <w:r>
              <w:rPr>
                <w:rFonts w:eastAsia="Times New Roman"/>
              </w:rPr>
              <w:t>[64]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4F5196C0" w14:textId="77777777" w:rsidR="00760C66" w:rsidRDefault="00760C66">
          <w:pPr>
            <w:autoSpaceDE w:val="0"/>
            <w:autoSpaceDN w:val="0"/>
            <w:ind w:hanging="640"/>
            <w:divId w:val="116418568"/>
            <w:rPr>
              <w:ins w:id="772" w:author="Portlock, Theo" w:date="2022-02-15T18:00:00Z"/>
              <w:rFonts w:eastAsia="Times New Roman"/>
            </w:rPr>
          </w:pPr>
          <w:ins w:id="773" w:author="Portlock, Theo" w:date="2022-02-15T18:00:00Z">
            <w:r>
              <w:rPr>
                <w:rFonts w:eastAsia="Times New Roman"/>
              </w:rPr>
              <w:t>[65]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8111760" w14:textId="77777777" w:rsidR="00760C66" w:rsidRDefault="00760C66">
          <w:pPr>
            <w:autoSpaceDE w:val="0"/>
            <w:autoSpaceDN w:val="0"/>
            <w:ind w:hanging="640"/>
            <w:divId w:val="785195848"/>
            <w:rPr>
              <w:ins w:id="774" w:author="Portlock, Theo" w:date="2022-02-15T18:00:00Z"/>
              <w:rFonts w:eastAsia="Times New Roman"/>
            </w:rPr>
          </w:pPr>
          <w:ins w:id="775" w:author="Portlock, Theo" w:date="2022-02-15T18:00:00Z">
            <w:r>
              <w:rPr>
                <w:rFonts w:eastAsia="Times New Roman"/>
              </w:rPr>
              <w:t>[66]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12BA7D44" w14:textId="77777777" w:rsidR="00760C66" w:rsidRDefault="00760C66">
          <w:pPr>
            <w:autoSpaceDE w:val="0"/>
            <w:autoSpaceDN w:val="0"/>
            <w:ind w:hanging="640"/>
            <w:divId w:val="201015554"/>
            <w:rPr>
              <w:ins w:id="776" w:author="Portlock, Theo" w:date="2022-02-15T18:00:00Z"/>
              <w:rFonts w:eastAsia="Times New Roman"/>
            </w:rPr>
          </w:pPr>
          <w:ins w:id="777" w:author="Portlock, Theo" w:date="2022-02-15T18:00:00Z">
            <w:r>
              <w:rPr>
                <w:rFonts w:eastAsia="Times New Roman"/>
              </w:rPr>
              <w:t>[67]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176466CF" w14:textId="77777777" w:rsidR="00760C66" w:rsidRDefault="00760C66">
          <w:pPr>
            <w:autoSpaceDE w:val="0"/>
            <w:autoSpaceDN w:val="0"/>
            <w:ind w:hanging="640"/>
            <w:divId w:val="213781124"/>
            <w:rPr>
              <w:ins w:id="778" w:author="Portlock, Theo" w:date="2022-02-15T18:00:00Z"/>
              <w:rFonts w:eastAsia="Times New Roman"/>
            </w:rPr>
          </w:pPr>
          <w:ins w:id="779" w:author="Portlock, Theo" w:date="2022-02-15T18:00:00Z">
            <w:r>
              <w:rPr>
                <w:rFonts w:eastAsia="Times New Roman"/>
              </w:rPr>
              <w:t>[68]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1C8C328" w14:textId="77777777" w:rsidR="00760C66" w:rsidRDefault="00760C66">
          <w:pPr>
            <w:autoSpaceDE w:val="0"/>
            <w:autoSpaceDN w:val="0"/>
            <w:ind w:hanging="640"/>
            <w:divId w:val="1664315386"/>
            <w:rPr>
              <w:ins w:id="780" w:author="Portlock, Theo" w:date="2022-02-15T18:00:00Z"/>
              <w:rFonts w:eastAsia="Times New Roman"/>
            </w:rPr>
          </w:pPr>
          <w:ins w:id="781" w:author="Portlock, Theo" w:date="2022-02-15T18:00:00Z">
            <w:r>
              <w:rPr>
                <w:rFonts w:eastAsia="Times New Roman"/>
              </w:rPr>
              <w:lastRenderedPageBreak/>
              <w:t>[69]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0DF3929A" w14:textId="77777777" w:rsidR="00760C66" w:rsidRDefault="00760C66">
          <w:pPr>
            <w:autoSpaceDE w:val="0"/>
            <w:autoSpaceDN w:val="0"/>
            <w:ind w:hanging="640"/>
            <w:divId w:val="2042316508"/>
            <w:rPr>
              <w:ins w:id="782" w:author="Portlock, Theo" w:date="2022-02-15T18:00:00Z"/>
              <w:rFonts w:eastAsia="Times New Roman"/>
            </w:rPr>
          </w:pPr>
          <w:ins w:id="783" w:author="Portlock, Theo" w:date="2022-02-15T18:00:00Z">
            <w:r>
              <w:rPr>
                <w:rFonts w:eastAsia="Times New Roman"/>
              </w:rPr>
              <w:t>[70]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44BD2D9" w14:textId="77777777" w:rsidR="00760C66" w:rsidRDefault="00760C66">
          <w:pPr>
            <w:autoSpaceDE w:val="0"/>
            <w:autoSpaceDN w:val="0"/>
            <w:ind w:hanging="640"/>
            <w:divId w:val="80183191"/>
            <w:rPr>
              <w:ins w:id="784" w:author="Portlock, Theo" w:date="2022-02-15T18:00:00Z"/>
              <w:rFonts w:eastAsia="Times New Roman"/>
            </w:rPr>
          </w:pPr>
          <w:ins w:id="785" w:author="Portlock, Theo" w:date="2022-02-15T18:00:00Z">
            <w:r>
              <w:rPr>
                <w:rFonts w:eastAsia="Times New Roman"/>
              </w:rPr>
              <w:t>[71]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7BE4A273" w14:textId="77777777" w:rsidR="00760C66" w:rsidRDefault="00760C66">
          <w:pPr>
            <w:autoSpaceDE w:val="0"/>
            <w:autoSpaceDN w:val="0"/>
            <w:ind w:hanging="640"/>
            <w:divId w:val="1999337517"/>
            <w:rPr>
              <w:ins w:id="786" w:author="Portlock, Theo" w:date="2022-02-15T18:00:00Z"/>
              <w:rFonts w:eastAsia="Times New Roman"/>
            </w:rPr>
          </w:pPr>
          <w:ins w:id="787" w:author="Portlock, Theo" w:date="2022-02-15T18:00:00Z">
            <w:r>
              <w:rPr>
                <w:rFonts w:eastAsia="Times New Roman"/>
              </w:rPr>
              <w:t>[72]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0D390AE5" w14:textId="77777777" w:rsidR="00760C66" w:rsidRDefault="00760C66">
          <w:pPr>
            <w:autoSpaceDE w:val="0"/>
            <w:autoSpaceDN w:val="0"/>
            <w:ind w:hanging="640"/>
            <w:divId w:val="92213740"/>
            <w:rPr>
              <w:ins w:id="788" w:author="Portlock, Theo" w:date="2022-02-15T18:00:00Z"/>
              <w:rFonts w:eastAsia="Times New Roman"/>
            </w:rPr>
          </w:pPr>
          <w:ins w:id="789" w:author="Portlock, Theo" w:date="2022-02-15T18:00:00Z">
            <w:r>
              <w:rPr>
                <w:rFonts w:eastAsia="Times New Roman"/>
              </w:rPr>
              <w:t>[73]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63A312" w14:textId="77777777" w:rsidR="00760C66" w:rsidRDefault="00760C66">
          <w:pPr>
            <w:autoSpaceDE w:val="0"/>
            <w:autoSpaceDN w:val="0"/>
            <w:ind w:hanging="640"/>
            <w:divId w:val="170294146"/>
            <w:rPr>
              <w:ins w:id="790" w:author="Portlock, Theo" w:date="2022-02-15T18:00:00Z"/>
              <w:rFonts w:eastAsia="Times New Roman"/>
            </w:rPr>
          </w:pPr>
          <w:ins w:id="791" w:author="Portlock, Theo" w:date="2022-02-15T18:00:00Z">
            <w:r>
              <w:rPr>
                <w:rFonts w:eastAsia="Times New Roman"/>
              </w:rPr>
              <w:t>[74]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973C600" w14:textId="77777777" w:rsidR="00760C66" w:rsidRDefault="00760C66">
          <w:pPr>
            <w:autoSpaceDE w:val="0"/>
            <w:autoSpaceDN w:val="0"/>
            <w:ind w:hanging="640"/>
            <w:divId w:val="1699889871"/>
            <w:rPr>
              <w:ins w:id="792" w:author="Portlock, Theo" w:date="2022-02-15T18:00:00Z"/>
              <w:rFonts w:eastAsia="Times New Roman"/>
            </w:rPr>
          </w:pPr>
          <w:ins w:id="793" w:author="Portlock, Theo" w:date="2022-02-15T18:00:00Z">
            <w:r>
              <w:rPr>
                <w:rFonts w:eastAsia="Times New Roman"/>
              </w:rPr>
              <w:lastRenderedPageBreak/>
              <w:t>[75]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197FCD63" w14:textId="77777777" w:rsidR="00760C66" w:rsidRDefault="00760C66">
          <w:pPr>
            <w:autoSpaceDE w:val="0"/>
            <w:autoSpaceDN w:val="0"/>
            <w:ind w:hanging="640"/>
            <w:divId w:val="682099252"/>
            <w:rPr>
              <w:ins w:id="794" w:author="Portlock, Theo" w:date="2022-02-15T18:00:00Z"/>
              <w:rFonts w:eastAsia="Times New Roman"/>
            </w:rPr>
          </w:pPr>
          <w:ins w:id="795" w:author="Portlock, Theo" w:date="2022-02-15T18:00:00Z">
            <w:r>
              <w:rPr>
                <w:rFonts w:eastAsia="Times New Roman"/>
              </w:rPr>
              <w:t>[76]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6F70B35" w14:textId="77777777" w:rsidR="00760C66" w:rsidRDefault="00760C66">
          <w:pPr>
            <w:autoSpaceDE w:val="0"/>
            <w:autoSpaceDN w:val="0"/>
            <w:ind w:hanging="640"/>
            <w:divId w:val="221915624"/>
            <w:rPr>
              <w:ins w:id="796" w:author="Portlock, Theo" w:date="2022-02-15T18:00:00Z"/>
              <w:rFonts w:eastAsia="Times New Roman"/>
            </w:rPr>
          </w:pPr>
          <w:ins w:id="797" w:author="Portlock, Theo" w:date="2022-02-15T18:00:00Z">
            <w:r>
              <w:rPr>
                <w:rFonts w:eastAsia="Times New Roman"/>
              </w:rPr>
              <w:t>[77]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5E75CB97" w14:textId="77777777" w:rsidR="00760C66" w:rsidRDefault="00760C66">
          <w:pPr>
            <w:autoSpaceDE w:val="0"/>
            <w:autoSpaceDN w:val="0"/>
            <w:ind w:hanging="640"/>
            <w:divId w:val="873813014"/>
            <w:rPr>
              <w:ins w:id="798" w:author="Portlock, Theo" w:date="2022-02-15T18:00:00Z"/>
              <w:rFonts w:eastAsia="Times New Roman"/>
            </w:rPr>
          </w:pPr>
          <w:ins w:id="799" w:author="Portlock, Theo" w:date="2022-02-15T18:00:00Z">
            <w:r>
              <w:rPr>
                <w:rFonts w:eastAsia="Times New Roman"/>
              </w:rPr>
              <w:t>[78]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681049CD" w14:textId="77777777" w:rsidR="00760C66" w:rsidRDefault="00760C66">
          <w:pPr>
            <w:autoSpaceDE w:val="0"/>
            <w:autoSpaceDN w:val="0"/>
            <w:ind w:hanging="640"/>
            <w:divId w:val="1803035830"/>
            <w:rPr>
              <w:ins w:id="800" w:author="Portlock, Theo" w:date="2022-02-15T18:00:00Z"/>
              <w:rFonts w:eastAsia="Times New Roman"/>
            </w:rPr>
          </w:pPr>
          <w:ins w:id="801" w:author="Portlock, Theo" w:date="2022-02-15T18:00:00Z">
            <w:r>
              <w:rPr>
                <w:rFonts w:eastAsia="Times New Roman"/>
              </w:rPr>
              <w:t>[79]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EC3788" w14:textId="77777777" w:rsidR="00760C66" w:rsidRDefault="00760C66">
          <w:pPr>
            <w:autoSpaceDE w:val="0"/>
            <w:autoSpaceDN w:val="0"/>
            <w:ind w:hanging="640"/>
            <w:divId w:val="1997370458"/>
            <w:rPr>
              <w:ins w:id="802" w:author="Portlock, Theo" w:date="2022-02-15T18:00:00Z"/>
              <w:rFonts w:eastAsia="Times New Roman"/>
            </w:rPr>
          </w:pPr>
          <w:ins w:id="803" w:author="Portlock, Theo" w:date="2022-02-15T18:00:00Z">
            <w:r>
              <w:rPr>
                <w:rFonts w:eastAsia="Times New Roman"/>
              </w:rPr>
              <w:t>[80]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281B3220" w14:textId="77777777" w:rsidR="00760C66" w:rsidRDefault="00760C66">
          <w:pPr>
            <w:autoSpaceDE w:val="0"/>
            <w:autoSpaceDN w:val="0"/>
            <w:ind w:hanging="640"/>
            <w:divId w:val="1467309255"/>
            <w:rPr>
              <w:ins w:id="804" w:author="Portlock, Theo" w:date="2022-02-15T18:00:00Z"/>
              <w:rFonts w:eastAsia="Times New Roman"/>
            </w:rPr>
          </w:pPr>
          <w:ins w:id="805" w:author="Portlock, Theo" w:date="2022-02-15T18:00:00Z">
            <w:r>
              <w:rPr>
                <w:rFonts w:eastAsia="Times New Roman"/>
              </w:rPr>
              <w:t>[81]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365EC7AC" w14:textId="77777777" w:rsidR="00760C66" w:rsidRDefault="00760C66">
          <w:pPr>
            <w:autoSpaceDE w:val="0"/>
            <w:autoSpaceDN w:val="0"/>
            <w:ind w:hanging="640"/>
            <w:divId w:val="1848060043"/>
            <w:rPr>
              <w:ins w:id="806" w:author="Portlock, Theo" w:date="2022-02-15T18:00:00Z"/>
              <w:rFonts w:eastAsia="Times New Roman"/>
            </w:rPr>
          </w:pPr>
          <w:ins w:id="807" w:author="Portlock, Theo" w:date="2022-02-15T18:00:00Z">
            <w:r>
              <w:rPr>
                <w:rFonts w:eastAsia="Times New Roman"/>
              </w:rPr>
              <w:lastRenderedPageBreak/>
              <w:t>[82]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6D1EE75A" w14:textId="77777777" w:rsidR="00760C66" w:rsidRDefault="00760C66">
          <w:pPr>
            <w:autoSpaceDE w:val="0"/>
            <w:autoSpaceDN w:val="0"/>
            <w:ind w:hanging="640"/>
            <w:divId w:val="2013215738"/>
            <w:rPr>
              <w:ins w:id="808" w:author="Portlock, Theo" w:date="2022-02-15T18:00:00Z"/>
              <w:rFonts w:eastAsia="Times New Roman"/>
            </w:rPr>
          </w:pPr>
          <w:ins w:id="809" w:author="Portlock, Theo" w:date="2022-02-15T18:00:00Z">
            <w:r>
              <w:rPr>
                <w:rFonts w:eastAsia="Times New Roman"/>
              </w:rPr>
              <w:t>[83]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559E47AD" w14:textId="77777777" w:rsidR="00760C66" w:rsidRDefault="00760C66">
          <w:pPr>
            <w:autoSpaceDE w:val="0"/>
            <w:autoSpaceDN w:val="0"/>
            <w:ind w:hanging="640"/>
            <w:divId w:val="172838228"/>
            <w:rPr>
              <w:ins w:id="810" w:author="Portlock, Theo" w:date="2022-02-15T18:00:00Z"/>
              <w:rFonts w:eastAsia="Times New Roman"/>
            </w:rPr>
          </w:pPr>
          <w:ins w:id="811" w:author="Portlock, Theo" w:date="2022-02-15T18:00:00Z">
            <w:r>
              <w:rPr>
                <w:rFonts w:eastAsia="Times New Roman"/>
              </w:rPr>
              <w:t>[84]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3430ABEA" w14:textId="77777777" w:rsidR="00760C66" w:rsidRDefault="00760C66">
          <w:pPr>
            <w:autoSpaceDE w:val="0"/>
            <w:autoSpaceDN w:val="0"/>
            <w:ind w:hanging="640"/>
            <w:divId w:val="570313110"/>
            <w:rPr>
              <w:ins w:id="812" w:author="Portlock, Theo" w:date="2022-02-15T18:00:00Z"/>
              <w:rFonts w:eastAsia="Times New Roman"/>
            </w:rPr>
          </w:pPr>
          <w:ins w:id="813" w:author="Portlock, Theo" w:date="2022-02-15T18:00:00Z">
            <w:r>
              <w:rPr>
                <w:rFonts w:eastAsia="Times New Roman"/>
              </w:rPr>
              <w:t>[85]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4A3FF158" w14:textId="77777777" w:rsidR="00760C66" w:rsidRDefault="00760C66">
          <w:pPr>
            <w:autoSpaceDE w:val="0"/>
            <w:autoSpaceDN w:val="0"/>
            <w:ind w:hanging="640"/>
            <w:divId w:val="719548659"/>
            <w:rPr>
              <w:ins w:id="814" w:author="Portlock, Theo" w:date="2022-02-15T18:00:00Z"/>
              <w:rFonts w:eastAsia="Times New Roman"/>
            </w:rPr>
          </w:pPr>
          <w:ins w:id="815" w:author="Portlock, Theo" w:date="2022-02-15T18:00:00Z">
            <w:r>
              <w:rPr>
                <w:rFonts w:eastAsia="Times New Roman"/>
              </w:rPr>
              <w:t>[86]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121AA5CC" w14:textId="77777777" w:rsidR="00760C66" w:rsidRDefault="00760C66">
          <w:pPr>
            <w:autoSpaceDE w:val="0"/>
            <w:autoSpaceDN w:val="0"/>
            <w:ind w:hanging="640"/>
            <w:divId w:val="1444300262"/>
            <w:rPr>
              <w:ins w:id="816" w:author="Portlock, Theo" w:date="2022-02-15T18:00:00Z"/>
              <w:rFonts w:eastAsia="Times New Roman"/>
            </w:rPr>
          </w:pPr>
          <w:ins w:id="817" w:author="Portlock, Theo" w:date="2022-02-15T18:00:00Z">
            <w:r>
              <w:rPr>
                <w:rFonts w:eastAsia="Times New Roman"/>
              </w:rPr>
              <w:t>[87]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23573B02" w14:textId="77777777" w:rsidR="00760C66" w:rsidRDefault="00760C66">
          <w:pPr>
            <w:autoSpaceDE w:val="0"/>
            <w:autoSpaceDN w:val="0"/>
            <w:ind w:hanging="640"/>
            <w:divId w:val="718476858"/>
            <w:rPr>
              <w:ins w:id="818" w:author="Portlock, Theo" w:date="2022-02-15T18:00:00Z"/>
              <w:rFonts w:eastAsia="Times New Roman"/>
            </w:rPr>
          </w:pPr>
          <w:ins w:id="819" w:author="Portlock, Theo" w:date="2022-02-15T18:00:00Z">
            <w:r>
              <w:rPr>
                <w:rFonts w:eastAsia="Times New Roman"/>
              </w:rPr>
              <w:t>[88]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647F8288" w14:textId="77777777" w:rsidR="00760C66" w:rsidRDefault="00760C66">
          <w:pPr>
            <w:autoSpaceDE w:val="0"/>
            <w:autoSpaceDN w:val="0"/>
            <w:ind w:hanging="640"/>
            <w:divId w:val="1343361248"/>
            <w:rPr>
              <w:ins w:id="820" w:author="Portlock, Theo" w:date="2022-02-15T18:00:00Z"/>
              <w:rFonts w:eastAsia="Times New Roman"/>
            </w:rPr>
          </w:pPr>
          <w:ins w:id="821" w:author="Portlock, Theo" w:date="2022-02-15T18:00:00Z">
            <w:r>
              <w:rPr>
                <w:rFonts w:eastAsia="Times New Roman"/>
              </w:rPr>
              <w:lastRenderedPageBreak/>
              <w:t>[89]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0ABF8E33" w14:textId="77777777" w:rsidR="00760C66" w:rsidRDefault="00760C66">
          <w:pPr>
            <w:autoSpaceDE w:val="0"/>
            <w:autoSpaceDN w:val="0"/>
            <w:ind w:hanging="640"/>
            <w:divId w:val="1919904088"/>
            <w:rPr>
              <w:ins w:id="822" w:author="Portlock, Theo" w:date="2022-02-15T18:00:00Z"/>
              <w:rFonts w:eastAsia="Times New Roman"/>
            </w:rPr>
          </w:pPr>
          <w:ins w:id="823" w:author="Portlock, Theo" w:date="2022-02-15T18:00:00Z">
            <w:r>
              <w:rPr>
                <w:rFonts w:eastAsia="Times New Roman"/>
              </w:rPr>
              <w:t>[90]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1BEF87E" w14:textId="77777777" w:rsidR="00760C66" w:rsidRDefault="00760C66">
          <w:pPr>
            <w:autoSpaceDE w:val="0"/>
            <w:autoSpaceDN w:val="0"/>
            <w:ind w:hanging="640"/>
            <w:divId w:val="128212414"/>
            <w:rPr>
              <w:ins w:id="824" w:author="Portlock, Theo" w:date="2022-02-15T18:00:00Z"/>
              <w:rFonts w:eastAsia="Times New Roman"/>
            </w:rPr>
          </w:pPr>
          <w:ins w:id="825" w:author="Portlock, Theo" w:date="2022-02-15T18:00:00Z">
            <w:r>
              <w:rPr>
                <w:rFonts w:eastAsia="Times New Roman"/>
              </w:rPr>
              <w:t>[91]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64FDBEE" w14:textId="77777777" w:rsidR="00760C66" w:rsidRDefault="00760C66">
          <w:pPr>
            <w:autoSpaceDE w:val="0"/>
            <w:autoSpaceDN w:val="0"/>
            <w:ind w:hanging="640"/>
            <w:divId w:val="1815292617"/>
            <w:rPr>
              <w:ins w:id="826" w:author="Portlock, Theo" w:date="2022-02-15T18:00:00Z"/>
              <w:rFonts w:eastAsia="Times New Roman"/>
            </w:rPr>
          </w:pPr>
          <w:ins w:id="827" w:author="Portlock, Theo" w:date="2022-02-15T18:00:00Z">
            <w:r>
              <w:rPr>
                <w:rFonts w:eastAsia="Times New Roman"/>
              </w:rPr>
              <w:t>[92]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0B51182" w14:textId="77777777" w:rsidR="00760C66" w:rsidRDefault="00760C66">
          <w:pPr>
            <w:autoSpaceDE w:val="0"/>
            <w:autoSpaceDN w:val="0"/>
            <w:ind w:hanging="640"/>
            <w:divId w:val="1878854866"/>
            <w:rPr>
              <w:ins w:id="828" w:author="Portlock, Theo" w:date="2022-02-15T18:00:00Z"/>
              <w:rFonts w:eastAsia="Times New Roman"/>
            </w:rPr>
          </w:pPr>
          <w:ins w:id="829" w:author="Portlock, Theo" w:date="2022-02-15T18:00:00Z">
            <w:r>
              <w:rPr>
                <w:rFonts w:eastAsia="Times New Roman"/>
              </w:rPr>
              <w:t>[93]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3D6D45C0" w14:textId="77777777" w:rsidR="00760C66" w:rsidRDefault="00760C66">
          <w:pPr>
            <w:autoSpaceDE w:val="0"/>
            <w:autoSpaceDN w:val="0"/>
            <w:ind w:hanging="640"/>
            <w:divId w:val="1699431340"/>
            <w:rPr>
              <w:ins w:id="830" w:author="Portlock, Theo" w:date="2022-02-15T18:00:00Z"/>
              <w:rFonts w:eastAsia="Times New Roman"/>
            </w:rPr>
          </w:pPr>
          <w:ins w:id="831" w:author="Portlock, Theo" w:date="2022-02-15T18:00:00Z">
            <w:r>
              <w:rPr>
                <w:rFonts w:eastAsia="Times New Roman"/>
              </w:rPr>
              <w:t>[94]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24199FF5" w14:textId="77777777" w:rsidR="00760C66" w:rsidRDefault="00760C66">
          <w:pPr>
            <w:autoSpaceDE w:val="0"/>
            <w:autoSpaceDN w:val="0"/>
            <w:ind w:hanging="640"/>
            <w:divId w:val="785348820"/>
            <w:rPr>
              <w:ins w:id="832" w:author="Portlock, Theo" w:date="2022-02-15T18:00:00Z"/>
              <w:rFonts w:eastAsia="Times New Roman"/>
            </w:rPr>
          </w:pPr>
          <w:ins w:id="833" w:author="Portlock, Theo" w:date="2022-02-15T18:00:00Z">
            <w:r>
              <w:rPr>
                <w:rFonts w:eastAsia="Times New Roman"/>
              </w:rPr>
              <w:t>[95]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061A4AB5" w14:textId="77777777" w:rsidR="00760C66" w:rsidRDefault="00760C66">
          <w:pPr>
            <w:autoSpaceDE w:val="0"/>
            <w:autoSpaceDN w:val="0"/>
            <w:ind w:hanging="640"/>
            <w:divId w:val="2037123275"/>
            <w:rPr>
              <w:ins w:id="834" w:author="Portlock, Theo" w:date="2022-02-15T18:00:00Z"/>
              <w:rFonts w:eastAsia="Times New Roman"/>
            </w:rPr>
          </w:pPr>
          <w:ins w:id="835" w:author="Portlock, Theo" w:date="2022-02-15T18:00:00Z">
            <w:r>
              <w:rPr>
                <w:rFonts w:eastAsia="Times New Roman"/>
              </w:rPr>
              <w:lastRenderedPageBreak/>
              <w:t>[96]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9B0A6EB" w14:textId="77777777" w:rsidR="00760C66" w:rsidRDefault="00760C66">
          <w:pPr>
            <w:autoSpaceDE w:val="0"/>
            <w:autoSpaceDN w:val="0"/>
            <w:ind w:hanging="640"/>
            <w:divId w:val="1463426197"/>
            <w:rPr>
              <w:ins w:id="836" w:author="Portlock, Theo" w:date="2022-02-15T18:00:00Z"/>
              <w:rFonts w:eastAsia="Times New Roman"/>
            </w:rPr>
          </w:pPr>
          <w:ins w:id="837" w:author="Portlock, Theo" w:date="2022-02-15T18:00:00Z">
            <w:r>
              <w:rPr>
                <w:rFonts w:eastAsia="Times New Roman"/>
              </w:rPr>
              <w:t>[97]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490062CE" w14:textId="77777777" w:rsidR="00760C66" w:rsidRDefault="00760C66">
          <w:pPr>
            <w:autoSpaceDE w:val="0"/>
            <w:autoSpaceDN w:val="0"/>
            <w:ind w:hanging="640"/>
            <w:divId w:val="368068221"/>
            <w:rPr>
              <w:ins w:id="838" w:author="Portlock, Theo" w:date="2022-02-15T18:00:00Z"/>
              <w:rFonts w:eastAsia="Times New Roman"/>
            </w:rPr>
          </w:pPr>
          <w:ins w:id="839" w:author="Portlock, Theo" w:date="2022-02-15T18:00:00Z">
            <w:r>
              <w:rPr>
                <w:rFonts w:eastAsia="Times New Roman"/>
              </w:rPr>
              <w:t>[98]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2EDB6615" w14:textId="77777777" w:rsidR="00760C66" w:rsidRDefault="00760C66">
          <w:pPr>
            <w:autoSpaceDE w:val="0"/>
            <w:autoSpaceDN w:val="0"/>
            <w:ind w:hanging="640"/>
            <w:divId w:val="1008631603"/>
            <w:rPr>
              <w:ins w:id="840" w:author="Portlock, Theo" w:date="2022-02-15T18:00:00Z"/>
              <w:rFonts w:eastAsia="Times New Roman"/>
            </w:rPr>
          </w:pPr>
          <w:ins w:id="841" w:author="Portlock, Theo" w:date="2022-02-15T18:00:00Z">
            <w:r>
              <w:rPr>
                <w:rFonts w:eastAsia="Times New Roman"/>
              </w:rPr>
              <w:t>[99]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1E80706" w14:textId="77777777" w:rsidR="00760C66" w:rsidRDefault="00760C66">
          <w:pPr>
            <w:autoSpaceDE w:val="0"/>
            <w:autoSpaceDN w:val="0"/>
            <w:ind w:hanging="640"/>
            <w:divId w:val="2106074711"/>
            <w:rPr>
              <w:ins w:id="842" w:author="Portlock, Theo" w:date="2022-02-15T18:00:00Z"/>
              <w:rFonts w:eastAsia="Times New Roman"/>
            </w:rPr>
          </w:pPr>
          <w:ins w:id="843" w:author="Portlock, Theo" w:date="2022-02-15T18:00:00Z">
            <w:r>
              <w:rPr>
                <w:rFonts w:eastAsia="Times New Roman"/>
              </w:rPr>
              <w:t>[100]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2D625164" w14:textId="77777777" w:rsidR="00760C66" w:rsidRDefault="00760C66">
          <w:pPr>
            <w:autoSpaceDE w:val="0"/>
            <w:autoSpaceDN w:val="0"/>
            <w:ind w:hanging="640"/>
            <w:divId w:val="1650939597"/>
            <w:rPr>
              <w:ins w:id="844" w:author="Portlock, Theo" w:date="2022-02-15T18:00:00Z"/>
              <w:rFonts w:eastAsia="Times New Roman"/>
            </w:rPr>
          </w:pPr>
          <w:ins w:id="845" w:author="Portlock, Theo" w:date="2022-02-15T18:00:00Z">
            <w:r>
              <w:rPr>
                <w:rFonts w:eastAsia="Times New Roman"/>
              </w:rPr>
              <w:t>[101]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2FD9257F" w14:textId="77777777" w:rsidR="00760C66" w:rsidRDefault="00760C66">
          <w:pPr>
            <w:autoSpaceDE w:val="0"/>
            <w:autoSpaceDN w:val="0"/>
            <w:ind w:hanging="640"/>
            <w:divId w:val="593133097"/>
            <w:rPr>
              <w:ins w:id="846" w:author="Portlock, Theo" w:date="2022-02-15T18:00:00Z"/>
              <w:rFonts w:eastAsia="Times New Roman"/>
            </w:rPr>
          </w:pPr>
          <w:ins w:id="847" w:author="Portlock, Theo" w:date="2022-02-15T18:00:00Z">
            <w:r>
              <w:rPr>
                <w:rFonts w:eastAsia="Times New Roman"/>
              </w:rPr>
              <w:t>[102]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38804D82" w14:textId="77777777" w:rsidR="00760C66" w:rsidRDefault="00760C66">
          <w:pPr>
            <w:autoSpaceDE w:val="0"/>
            <w:autoSpaceDN w:val="0"/>
            <w:ind w:hanging="640"/>
            <w:divId w:val="123551191"/>
            <w:rPr>
              <w:ins w:id="848" w:author="Portlock, Theo" w:date="2022-02-15T18:00:00Z"/>
              <w:rFonts w:eastAsia="Times New Roman"/>
            </w:rPr>
          </w:pPr>
          <w:ins w:id="849" w:author="Portlock, Theo" w:date="2022-02-15T18:00:00Z">
            <w:r>
              <w:rPr>
                <w:rFonts w:eastAsia="Times New Roman"/>
              </w:rPr>
              <w:lastRenderedPageBreak/>
              <w:t>[103]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2D2A3BEF" w:rsidR="003400E0" w:rsidRPr="001C4BD1" w:rsidDel="007D2D38" w:rsidRDefault="00760C66">
          <w:pPr>
            <w:autoSpaceDE w:val="0"/>
            <w:autoSpaceDN w:val="0"/>
            <w:ind w:hanging="640"/>
            <w:divId w:val="1100491918"/>
            <w:rPr>
              <w:del w:id="850" w:author="Portlock, Theo" w:date="2022-02-11T16:09:00Z"/>
              <w:rFonts w:eastAsia="Times New Roman"/>
            </w:rPr>
          </w:pPr>
          <w:ins w:id="851" w:author="Portlock, Theo" w:date="2022-02-15T18:00:00Z">
            <w:r>
              <w:rPr>
                <w:rFonts w:eastAsia="Times New Roman"/>
              </w:rPr>
              <w:t> </w:t>
            </w:r>
          </w:ins>
          <w:del w:id="852"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53" w:author="Portlock, Theo" w:date="2022-02-11T16:09:00Z"/>
              <w:rFonts w:eastAsia="Times New Roman"/>
            </w:rPr>
          </w:pPr>
          <w:del w:id="854"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55" w:author="Portlock, Theo" w:date="2022-02-11T16:09:00Z"/>
              <w:rFonts w:eastAsia="Times New Roman"/>
            </w:rPr>
          </w:pPr>
          <w:del w:id="856"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57" w:author="Portlock, Theo" w:date="2022-02-11T16:09:00Z"/>
              <w:rFonts w:eastAsia="Times New Roman"/>
            </w:rPr>
          </w:pPr>
          <w:del w:id="858"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59" w:author="Portlock, Theo" w:date="2022-02-11T16:09:00Z"/>
              <w:rFonts w:eastAsia="Times New Roman"/>
            </w:rPr>
          </w:pPr>
          <w:del w:id="860"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61" w:author="Portlock, Theo" w:date="2022-02-11T16:09:00Z"/>
              <w:rFonts w:eastAsia="Times New Roman"/>
            </w:rPr>
          </w:pPr>
          <w:del w:id="862"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63" w:author="Portlock, Theo" w:date="2022-02-11T16:09:00Z"/>
              <w:rFonts w:eastAsia="Times New Roman"/>
            </w:rPr>
          </w:pPr>
          <w:del w:id="864"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65" w:author="Portlock, Theo" w:date="2022-02-11T16:09:00Z"/>
              <w:rFonts w:eastAsia="Times New Roman"/>
            </w:rPr>
          </w:pPr>
          <w:del w:id="866"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67" w:author="Portlock, Theo" w:date="2022-02-11T16:09:00Z"/>
              <w:rFonts w:eastAsia="Times New Roman"/>
            </w:rPr>
          </w:pPr>
          <w:del w:id="868"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69" w:author="Portlock, Theo" w:date="2022-02-11T16:09:00Z"/>
              <w:rFonts w:eastAsia="Times New Roman"/>
            </w:rPr>
          </w:pPr>
          <w:del w:id="870"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71" w:author="Portlock, Theo" w:date="2022-02-11T16:09:00Z"/>
              <w:rFonts w:eastAsia="Times New Roman"/>
            </w:rPr>
          </w:pPr>
          <w:del w:id="872"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73" w:author="Portlock, Theo" w:date="2022-02-11T16:09:00Z"/>
              <w:rFonts w:eastAsia="Times New Roman"/>
            </w:rPr>
          </w:pPr>
          <w:del w:id="874"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75" w:author="Portlock, Theo" w:date="2022-02-11T16:09:00Z"/>
              <w:rFonts w:eastAsia="Times New Roman"/>
            </w:rPr>
          </w:pPr>
          <w:del w:id="876"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77" w:author="Portlock, Theo" w:date="2022-02-11T16:09:00Z"/>
              <w:rFonts w:eastAsia="Times New Roman"/>
            </w:rPr>
          </w:pPr>
          <w:del w:id="878"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79" w:author="Portlock, Theo" w:date="2022-02-11T16:09:00Z"/>
              <w:rFonts w:eastAsia="Times New Roman"/>
            </w:rPr>
          </w:pPr>
          <w:del w:id="880"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81" w:author="Portlock, Theo" w:date="2022-02-11T16:09:00Z"/>
              <w:rFonts w:eastAsia="Times New Roman"/>
            </w:rPr>
          </w:pPr>
          <w:del w:id="882"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83" w:author="Portlock, Theo" w:date="2022-02-11T16:09:00Z"/>
              <w:rFonts w:eastAsia="Times New Roman"/>
            </w:rPr>
          </w:pPr>
          <w:del w:id="884"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85" w:author="Portlock, Theo" w:date="2022-02-11T16:09:00Z"/>
              <w:rFonts w:eastAsia="Times New Roman"/>
            </w:rPr>
          </w:pPr>
          <w:del w:id="886"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87" w:author="Portlock, Theo" w:date="2022-02-11T16:09:00Z"/>
              <w:rFonts w:eastAsia="Times New Roman"/>
            </w:rPr>
          </w:pPr>
          <w:del w:id="888"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89" w:author="Portlock, Theo" w:date="2022-02-11T16:09:00Z"/>
              <w:rFonts w:eastAsia="Times New Roman"/>
            </w:rPr>
          </w:pPr>
          <w:del w:id="890"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91" w:author="Portlock, Theo" w:date="2022-02-11T16:09:00Z"/>
              <w:rFonts w:eastAsia="Times New Roman"/>
            </w:rPr>
          </w:pPr>
          <w:del w:id="892"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93" w:author="Portlock, Theo" w:date="2022-02-11T16:09:00Z"/>
              <w:rFonts w:eastAsia="Times New Roman"/>
            </w:rPr>
          </w:pPr>
          <w:del w:id="894"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95" w:author="Portlock, Theo" w:date="2022-02-11T16:09:00Z"/>
              <w:rFonts w:eastAsia="Times New Roman"/>
            </w:rPr>
          </w:pPr>
          <w:del w:id="896"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97" w:author="Portlock, Theo" w:date="2022-02-11T16:09:00Z"/>
              <w:rFonts w:eastAsia="Times New Roman"/>
            </w:rPr>
          </w:pPr>
          <w:del w:id="898"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899" w:author="Portlock, Theo" w:date="2022-02-11T16:09:00Z"/>
              <w:rFonts w:eastAsia="Times New Roman"/>
            </w:rPr>
          </w:pPr>
          <w:del w:id="900"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901" w:author="Portlock, Theo" w:date="2022-02-11T16:09:00Z"/>
              <w:rFonts w:eastAsia="Times New Roman"/>
            </w:rPr>
          </w:pPr>
          <w:del w:id="902"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903" w:author="Portlock, Theo" w:date="2022-02-11T16:09:00Z"/>
              <w:rFonts w:eastAsia="Times New Roman"/>
            </w:rPr>
          </w:pPr>
          <w:del w:id="904"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905" w:author="Portlock, Theo" w:date="2022-02-11T16:09:00Z"/>
              <w:rFonts w:eastAsia="Times New Roman"/>
            </w:rPr>
          </w:pPr>
          <w:del w:id="906"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907" w:author="Portlock, Theo" w:date="2022-02-11T16:09:00Z"/>
              <w:rFonts w:eastAsia="Times New Roman"/>
            </w:rPr>
          </w:pPr>
          <w:del w:id="908"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909" w:author="Portlock, Theo" w:date="2022-02-11T16:09:00Z"/>
              <w:rFonts w:eastAsia="Times New Roman"/>
            </w:rPr>
          </w:pPr>
          <w:del w:id="910"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911" w:author="Portlock, Theo" w:date="2022-02-11T16:09:00Z"/>
              <w:rFonts w:eastAsia="Times New Roman"/>
            </w:rPr>
          </w:pPr>
          <w:del w:id="912"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913" w:author="Portlock, Theo" w:date="2022-02-11T16:09:00Z"/>
              <w:rFonts w:eastAsia="Times New Roman"/>
            </w:rPr>
          </w:pPr>
          <w:del w:id="914"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915" w:author="Portlock, Theo" w:date="2022-02-11T16:09:00Z"/>
              <w:rFonts w:eastAsia="Times New Roman"/>
            </w:rPr>
          </w:pPr>
          <w:del w:id="916"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917" w:author="Portlock, Theo" w:date="2022-02-11T16:09:00Z"/>
              <w:rFonts w:eastAsia="Times New Roman"/>
            </w:rPr>
          </w:pPr>
          <w:del w:id="918"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919" w:author="Portlock, Theo" w:date="2022-02-11T16:09:00Z"/>
              <w:rFonts w:eastAsia="Times New Roman"/>
            </w:rPr>
          </w:pPr>
          <w:del w:id="920"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921" w:author="Portlock, Theo" w:date="2022-02-11T16:09:00Z"/>
              <w:rFonts w:eastAsia="Times New Roman"/>
            </w:rPr>
          </w:pPr>
          <w:del w:id="922"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23" w:author="Portlock, Theo" w:date="2022-02-11T16:09:00Z"/>
              <w:rFonts w:eastAsia="Times New Roman"/>
            </w:rPr>
          </w:pPr>
          <w:del w:id="924"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25" w:author="Portlock, Theo" w:date="2022-02-11T16:09:00Z"/>
              <w:rFonts w:eastAsia="Times New Roman"/>
            </w:rPr>
          </w:pPr>
          <w:del w:id="926"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27" w:author="Portlock, Theo" w:date="2022-02-11T16:09:00Z"/>
              <w:rFonts w:eastAsia="Times New Roman"/>
            </w:rPr>
          </w:pPr>
          <w:del w:id="928"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29" w:author="Portlock, Theo" w:date="2022-02-11T16:09:00Z"/>
              <w:rFonts w:eastAsia="Times New Roman"/>
            </w:rPr>
          </w:pPr>
          <w:del w:id="930"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31" w:author="Portlock, Theo" w:date="2022-02-11T16:09:00Z"/>
              <w:rFonts w:eastAsia="Times New Roman"/>
            </w:rPr>
          </w:pPr>
          <w:del w:id="932"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33" w:author="Portlock, Theo" w:date="2022-02-11T16:09:00Z"/>
              <w:rFonts w:eastAsia="Times New Roman"/>
            </w:rPr>
          </w:pPr>
          <w:del w:id="934"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35" w:author="Portlock, Theo" w:date="2022-02-11T16:09:00Z"/>
              <w:rFonts w:eastAsia="Times New Roman"/>
            </w:rPr>
          </w:pPr>
          <w:del w:id="936"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37" w:author="Portlock, Theo" w:date="2022-02-11T16:09:00Z"/>
              <w:rFonts w:eastAsia="Times New Roman"/>
            </w:rPr>
          </w:pPr>
          <w:del w:id="938"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39" w:author="Portlock, Theo" w:date="2022-02-11T16:09:00Z"/>
              <w:rFonts w:eastAsia="Times New Roman"/>
            </w:rPr>
          </w:pPr>
          <w:del w:id="940"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41" w:author="Portlock, Theo" w:date="2022-02-11T16:09:00Z"/>
              <w:rFonts w:eastAsia="Times New Roman"/>
            </w:rPr>
          </w:pPr>
          <w:del w:id="942"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43" w:author="Portlock, Theo" w:date="2022-02-11T16:09:00Z"/>
              <w:rFonts w:eastAsia="Times New Roman"/>
            </w:rPr>
          </w:pPr>
          <w:del w:id="944"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45" w:author="Portlock, Theo" w:date="2022-02-11T16:09:00Z"/>
              <w:rFonts w:eastAsia="Times New Roman"/>
            </w:rPr>
          </w:pPr>
          <w:del w:id="946"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47" w:author="Portlock, Theo" w:date="2022-02-11T16:09:00Z"/>
              <w:rFonts w:eastAsia="Times New Roman"/>
            </w:rPr>
          </w:pPr>
          <w:del w:id="948"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49" w:author="Portlock, Theo" w:date="2022-02-11T16:09:00Z"/>
              <w:rFonts w:eastAsia="Times New Roman"/>
            </w:rPr>
          </w:pPr>
          <w:del w:id="950"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51" w:author="Portlock, Theo" w:date="2022-02-11T16:09:00Z"/>
              <w:rFonts w:eastAsia="Times New Roman"/>
            </w:rPr>
          </w:pPr>
          <w:del w:id="952"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53" w:author="Portlock, Theo" w:date="2022-02-11T16:09:00Z"/>
              <w:rFonts w:eastAsia="Times New Roman"/>
            </w:rPr>
          </w:pPr>
          <w:del w:id="954"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55" w:author="Portlock, Theo" w:date="2022-02-11T16:09:00Z"/>
              <w:rFonts w:eastAsia="Times New Roman"/>
            </w:rPr>
          </w:pPr>
          <w:del w:id="956"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57" w:author="Portlock, Theo" w:date="2022-02-11T16:09:00Z"/>
              <w:rFonts w:eastAsia="Times New Roman"/>
            </w:rPr>
          </w:pPr>
          <w:del w:id="958"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59" w:author="Portlock, Theo" w:date="2022-02-11T16:09:00Z"/>
              <w:rFonts w:eastAsia="Times New Roman"/>
            </w:rPr>
          </w:pPr>
          <w:del w:id="960"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61" w:author="Portlock, Theo" w:date="2022-02-11T16:09:00Z"/>
              <w:rFonts w:eastAsia="Times New Roman"/>
            </w:rPr>
          </w:pPr>
          <w:del w:id="962"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63" w:author="Portlock, Theo" w:date="2022-02-11T16:09:00Z"/>
              <w:rFonts w:eastAsia="Times New Roman"/>
            </w:rPr>
          </w:pPr>
          <w:del w:id="964"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65" w:author="Portlock, Theo" w:date="2022-02-11T16:09:00Z"/>
              <w:rFonts w:eastAsia="Times New Roman"/>
            </w:rPr>
          </w:pPr>
          <w:del w:id="966"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67" w:author="Portlock, Theo" w:date="2022-02-11T16:09:00Z"/>
              <w:rFonts w:eastAsia="Times New Roman"/>
            </w:rPr>
          </w:pPr>
          <w:del w:id="968"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69" w:author="Portlock, Theo" w:date="2022-02-11T16:09:00Z"/>
              <w:rFonts w:eastAsia="Times New Roman"/>
            </w:rPr>
          </w:pPr>
          <w:del w:id="970"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71" w:author="Portlock, Theo" w:date="2022-02-11T16:09:00Z"/>
              <w:rFonts w:eastAsia="Times New Roman"/>
            </w:rPr>
          </w:pPr>
          <w:del w:id="972"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73" w:author="Portlock, Theo" w:date="2022-02-11T16:09:00Z"/>
              <w:rFonts w:eastAsia="Times New Roman"/>
            </w:rPr>
          </w:pPr>
          <w:del w:id="974"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75" w:author="Portlock, Theo" w:date="2022-02-11T16:09:00Z"/>
              <w:rFonts w:eastAsia="Times New Roman"/>
            </w:rPr>
          </w:pPr>
          <w:del w:id="976"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77" w:author="Portlock, Theo" w:date="2022-02-11T16:09:00Z"/>
              <w:rFonts w:eastAsia="Times New Roman"/>
            </w:rPr>
          </w:pPr>
          <w:del w:id="978"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79" w:author="Portlock, Theo" w:date="2022-02-11T16:09:00Z"/>
              <w:rFonts w:eastAsia="Times New Roman"/>
            </w:rPr>
          </w:pPr>
          <w:del w:id="980"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81" w:author="Portlock, Theo" w:date="2022-02-11T16:09:00Z"/>
              <w:rFonts w:eastAsia="Times New Roman"/>
            </w:rPr>
          </w:pPr>
          <w:del w:id="982"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83" w:author="Portlock, Theo" w:date="2022-02-11T16:09:00Z"/>
              <w:rFonts w:eastAsia="Times New Roman"/>
            </w:rPr>
          </w:pPr>
          <w:del w:id="984"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85" w:author="Portlock, Theo" w:date="2022-02-11T16:09:00Z"/>
              <w:rFonts w:eastAsia="Times New Roman"/>
            </w:rPr>
          </w:pPr>
          <w:del w:id="986"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87" w:author="Portlock, Theo" w:date="2022-02-11T16:09:00Z"/>
              <w:rFonts w:eastAsia="Times New Roman"/>
            </w:rPr>
          </w:pPr>
          <w:del w:id="988"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89" w:author="Portlock, Theo" w:date="2022-02-11T16:09:00Z"/>
              <w:rFonts w:eastAsia="Times New Roman"/>
            </w:rPr>
          </w:pPr>
          <w:del w:id="990"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91" w:author="Portlock, Theo" w:date="2022-02-11T16:09:00Z"/>
              <w:rFonts w:eastAsia="Times New Roman"/>
            </w:rPr>
          </w:pPr>
          <w:del w:id="992"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93" w:author="Portlock, Theo" w:date="2022-02-11T16:09:00Z"/>
              <w:rFonts w:eastAsia="Times New Roman"/>
            </w:rPr>
          </w:pPr>
          <w:del w:id="994"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95" w:author="Portlock, Theo" w:date="2022-02-11T16:09:00Z"/>
              <w:rFonts w:eastAsia="Times New Roman"/>
            </w:rPr>
          </w:pPr>
          <w:del w:id="996"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97" w:author="Portlock, Theo" w:date="2022-02-11T16:09:00Z"/>
              <w:rFonts w:eastAsia="Times New Roman"/>
            </w:rPr>
          </w:pPr>
          <w:del w:id="998"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999" w:author="Portlock, Theo" w:date="2022-02-11T16:09:00Z"/>
              <w:rFonts w:eastAsia="Times New Roman"/>
            </w:rPr>
          </w:pPr>
          <w:del w:id="1000"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1001" w:author="Portlock, Theo" w:date="2022-02-11T16:09:00Z"/>
              <w:rFonts w:eastAsia="Times New Roman"/>
            </w:rPr>
          </w:pPr>
          <w:del w:id="1002"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1003" w:author="Portlock, Theo" w:date="2022-02-11T16:09:00Z"/>
              <w:rFonts w:eastAsia="Times New Roman"/>
            </w:rPr>
          </w:pPr>
          <w:del w:id="1004"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1005" w:author="Portlock, Theo" w:date="2022-02-11T16:09:00Z"/>
              <w:rFonts w:eastAsia="Times New Roman"/>
            </w:rPr>
          </w:pPr>
          <w:del w:id="1006"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1007" w:author="Portlock, Theo" w:date="2022-02-11T16:09:00Z"/>
              <w:rFonts w:eastAsia="Times New Roman"/>
            </w:rPr>
          </w:pPr>
          <w:del w:id="1008"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1009" w:author="Portlock, Theo" w:date="2022-02-11T16:09:00Z"/>
              <w:rFonts w:eastAsia="Times New Roman"/>
            </w:rPr>
          </w:pPr>
          <w:del w:id="1010"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1011" w:author="Portlock, Theo" w:date="2022-02-11T16:09:00Z"/>
              <w:rFonts w:eastAsia="Times New Roman"/>
            </w:rPr>
          </w:pPr>
          <w:del w:id="1012"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1013" w:author="Portlock, Theo" w:date="2022-02-11T16:09:00Z"/>
              <w:rFonts w:eastAsia="Times New Roman"/>
            </w:rPr>
          </w:pPr>
          <w:del w:id="1014"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1015" w:author="Portlock, Theo" w:date="2022-02-11T16:09:00Z"/>
              <w:rFonts w:eastAsia="Times New Roman"/>
              <w:lang w:val="fr-FR"/>
            </w:rPr>
          </w:pPr>
          <w:del w:id="1016"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1017" w:author="Portlock, Theo" w:date="2022-02-11T16:09:00Z"/>
              <w:rFonts w:eastAsia="Times New Roman"/>
              <w:lang w:val="fr-FR"/>
            </w:rPr>
          </w:pPr>
          <w:del w:id="1018"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1019" w:author="Portlock, Theo" w:date="2022-02-11T16:09:00Z"/>
              <w:rFonts w:eastAsia="Times New Roman"/>
            </w:rPr>
          </w:pPr>
          <w:del w:id="1020"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1021" w:author="Portlock, Theo" w:date="2022-02-11T16:09:00Z"/>
              <w:rFonts w:eastAsia="Times New Roman"/>
            </w:rPr>
          </w:pPr>
          <w:del w:id="1022"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23" w:author="Portlock, Theo" w:date="2022-02-11T16:09:00Z"/>
              <w:rFonts w:eastAsia="Times New Roman"/>
            </w:rPr>
          </w:pPr>
          <w:del w:id="1024"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25" w:author="Portlock, Theo" w:date="2022-02-11T16:09:00Z"/>
              <w:rFonts w:eastAsia="Times New Roman"/>
            </w:rPr>
          </w:pPr>
          <w:del w:id="1026"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27" w:author="Portlock, Theo" w:date="2022-02-11T16:09:00Z"/>
              <w:rFonts w:eastAsia="Times New Roman"/>
            </w:rPr>
          </w:pPr>
          <w:del w:id="1028"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29" w:author="Portlock, Theo" w:date="2022-02-11T16:09:00Z"/>
              <w:rFonts w:eastAsia="Times New Roman"/>
            </w:rPr>
          </w:pPr>
          <w:del w:id="1030"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31" w:author="Portlock, Theo" w:date="2022-02-11T16:09:00Z"/>
              <w:rFonts w:eastAsia="Times New Roman"/>
            </w:rPr>
          </w:pPr>
          <w:del w:id="1032"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33" w:author="Portlock, Theo" w:date="2022-02-11T16:09:00Z"/>
              <w:rFonts w:eastAsia="Times New Roman"/>
            </w:rPr>
          </w:pPr>
          <w:del w:id="1034"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35" w:author="Portlock, Theo" w:date="2022-02-11T16:09:00Z"/>
              <w:rFonts w:eastAsia="Times New Roman"/>
            </w:rPr>
          </w:pPr>
          <w:del w:id="1036"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37"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38"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CDE2BA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Content>
          <w:ins w:id="1039" w:author="Portlock, Theo" w:date="2022-02-15T18:00:00Z">
            <w:r w:rsidR="00760C66" w:rsidRPr="00760C66">
              <w:rPr>
                <w:color w:val="000000"/>
              </w:rPr>
              <w:t>[78]</w:t>
            </w:r>
          </w:ins>
          <w:del w:id="1040" w:author="Portlock, Theo" w:date="2022-02-11T16:09:00Z">
            <w:r w:rsidR="003400E0" w:rsidRPr="00760C66" w:rsidDel="007D2D38">
              <w:rPr>
                <w:color w:val="000000"/>
              </w:rPr>
              <w:delText>[68]</w:delText>
            </w:r>
          </w:del>
        </w:sdtContent>
      </w:sdt>
      <w:r w:rsidR="005D396F" w:rsidRPr="001C4BD1">
        <w:t xml:space="preserve">. Using the </w:t>
      </w:r>
      <w:commentRangeStart w:id="1041"/>
      <w:commentRangeStart w:id="1042"/>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Content>
          <w:ins w:id="1043" w:author="Portlock, Theo" w:date="2022-02-15T18:00:00Z">
            <w:r w:rsidR="00760C66" w:rsidRPr="00760C66">
              <w:rPr>
                <w:color w:val="000000"/>
              </w:rPr>
              <w:t>[79]</w:t>
            </w:r>
          </w:ins>
          <w:ins w:id="1044" w:author="Nicolas Pons" w:date="2022-02-09T11:54:00Z">
            <w:del w:id="1045" w:author="Portlock, Theo" w:date="2022-02-11T16:09:00Z">
              <w:r w:rsidR="00DB7E3C" w:rsidRPr="00760C66" w:rsidDel="007D2D38">
                <w:rPr>
                  <w:color w:val="000000"/>
                </w:rPr>
                <w:delText xml:space="preserve"> </w:delText>
              </w:r>
            </w:del>
          </w:ins>
          <w:del w:id="1046" w:author="Portlock, Theo" w:date="2022-02-11T16:09:00Z">
            <w:r w:rsidR="003400E0" w:rsidRPr="00760C66" w:rsidDel="007D2D38">
              <w:rPr>
                <w:color w:val="000000"/>
              </w:rPr>
              <w:delText>[69]</w:delText>
            </w:r>
          </w:del>
        </w:sdtContent>
      </w:sdt>
      <w:commentRangeEnd w:id="1041"/>
      <w:r w:rsidR="00DB7E3C">
        <w:rPr>
          <w:rStyle w:val="CommentReference"/>
          <w:rFonts w:eastAsiaTheme="minorEastAsia"/>
          <w:lang w:val="en-US" w:eastAsia="ko-KR"/>
        </w:rPr>
        <w:commentReference w:id="1041"/>
      </w:r>
      <w:commentRangeEnd w:id="1042"/>
      <w:r w:rsidR="00496DFB">
        <w:rPr>
          <w:rStyle w:val="CommentReference"/>
          <w:rFonts w:eastAsiaTheme="minorEastAsia"/>
          <w:lang w:val="en-US" w:eastAsia="ko-KR"/>
        </w:rPr>
        <w:commentReference w:id="1042"/>
      </w:r>
      <w:ins w:id="1047"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48"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Content>
          <w:ins w:id="1049" w:author="Portlock, Theo" w:date="2022-02-15T17:59:00Z">
            <w:r w:rsidR="00EF1147" w:rsidRPr="00EF1147">
              <w:rPr>
                <w:color w:val="000000"/>
              </w:rPr>
              <w:t>[9]</w:t>
            </w:r>
          </w:ins>
          <w:ins w:id="1050" w:author="Nicolas Pons" w:date="2022-02-09T11:55:00Z">
            <w:del w:id="1051" w:author="Portlock, Theo" w:date="2022-02-11T16:09:00Z">
              <w:r w:rsidR="001C521A" w:rsidRPr="00EF1147" w:rsidDel="007D2D38">
                <w:rPr>
                  <w:color w:val="000000"/>
                </w:rPr>
                <w:delText xml:space="preserve"> </w:delText>
              </w:r>
            </w:del>
          </w:ins>
          <w:del w:id="1052" w:author="Portlock, Theo" w:date="2022-02-11T16:09:00Z">
            <w:r w:rsidR="003400E0" w:rsidRPr="00EF1147"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Content>
          <w:ins w:id="1053" w:author="Portlock, Theo" w:date="2022-02-15T18:00:00Z">
            <w:r w:rsidR="00760C66" w:rsidRPr="00760C66">
              <w:rPr>
                <w:color w:val="000000"/>
              </w:rPr>
              <w:t>[80]</w:t>
            </w:r>
          </w:ins>
          <w:del w:id="1054" w:author="Portlock, Theo" w:date="2022-02-11T16:09:00Z">
            <w:r w:rsidR="003400E0" w:rsidRPr="00760C66"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627BF374"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Content>
          <w:ins w:id="1055" w:author="Portlock, Theo" w:date="2022-02-15T18:00:00Z">
            <w:r w:rsidR="00760C66" w:rsidRPr="00760C66">
              <w:rPr>
                <w:color w:val="000000"/>
              </w:rPr>
              <w:t>[81]</w:t>
            </w:r>
          </w:ins>
          <w:del w:id="1056" w:author="Portlock, Theo" w:date="2022-02-11T16:09:00Z">
            <w:r w:rsidR="003400E0" w:rsidRPr="00760C66"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478CCCB3"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Content>
          <w:ins w:id="1057" w:author="Portlock, Theo" w:date="2022-02-15T18:00:00Z">
            <w:r w:rsidR="00760C66" w:rsidRPr="00760C66">
              <w:rPr>
                <w:color w:val="000000"/>
              </w:rPr>
              <w:t>[82]</w:t>
            </w:r>
          </w:ins>
          <w:del w:id="1058" w:author="Portlock, Theo" w:date="2022-02-11T16:09:00Z">
            <w:r w:rsidR="003400E0" w:rsidRPr="00760C66"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Content>
          <w:ins w:id="1059" w:author="Portlock, Theo" w:date="2022-02-15T18:00:00Z">
            <w:r w:rsidR="00760C66" w:rsidRPr="00760C66">
              <w:rPr>
                <w:color w:val="000000"/>
              </w:rPr>
              <w:t>[83]</w:t>
            </w:r>
          </w:ins>
          <w:del w:id="1060" w:author="Portlock, Theo" w:date="2022-02-11T16:09:00Z">
            <w:r w:rsidR="003400E0" w:rsidRPr="00760C66"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Content>
          <w:ins w:id="1061" w:author="Portlock, Theo" w:date="2022-02-15T18:00:00Z">
            <w:r w:rsidR="00760C66" w:rsidRPr="00760C66">
              <w:rPr>
                <w:color w:val="000000"/>
              </w:rPr>
              <w:t>[84]</w:t>
            </w:r>
          </w:ins>
          <w:del w:id="1062" w:author="Portlock, Theo" w:date="2022-02-11T16:09:00Z">
            <w:r w:rsidR="003400E0" w:rsidRPr="00760C66"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Content>
          <w:ins w:id="1063" w:author="Portlock, Theo" w:date="2022-02-15T18:00:00Z">
            <w:r w:rsidR="00760C66" w:rsidRPr="00760C66">
              <w:rPr>
                <w:color w:val="000000"/>
              </w:rPr>
              <w:t>[85]</w:t>
            </w:r>
          </w:ins>
          <w:del w:id="1064" w:author="Portlock, Theo" w:date="2022-02-11T16:09:00Z">
            <w:r w:rsidR="003400E0" w:rsidRPr="00760C66"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Content>
          <w:ins w:id="1065" w:author="Portlock, Theo" w:date="2022-02-15T18:00:00Z">
            <w:r w:rsidR="00760C66" w:rsidRPr="00760C66">
              <w:rPr>
                <w:color w:val="000000"/>
              </w:rPr>
              <w:t>[86]</w:t>
            </w:r>
          </w:ins>
          <w:del w:id="1066" w:author="Portlock, Theo" w:date="2022-02-11T16:09:00Z">
            <w:r w:rsidR="003400E0" w:rsidRPr="00760C66"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9D66A5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Content>
          <w:ins w:id="1067" w:author="Portlock, Theo" w:date="2022-02-15T18:00:00Z">
            <w:r w:rsidR="00760C66" w:rsidRPr="00760C66">
              <w:rPr>
                <w:color w:val="000000"/>
              </w:rPr>
              <w:t>[87]</w:t>
            </w:r>
          </w:ins>
          <w:del w:id="1068" w:author="Portlock, Theo" w:date="2022-02-11T16:09:00Z">
            <w:r w:rsidR="003400E0" w:rsidRPr="00760C66"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Content>
          <w:ins w:id="1069" w:author="Portlock, Theo" w:date="2022-02-15T18:00:00Z">
            <w:r w:rsidR="00760C66" w:rsidRPr="00760C66">
              <w:rPr>
                <w:color w:val="000000"/>
              </w:rPr>
              <w:t>[88]</w:t>
            </w:r>
          </w:ins>
          <w:del w:id="1070" w:author="Portlock, Theo" w:date="2022-02-11T16:09:00Z">
            <w:r w:rsidR="003400E0" w:rsidRPr="00760C66"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Content>
          <w:ins w:id="1071" w:author="Portlock, Theo" w:date="2022-02-15T18:00:00Z">
            <w:r w:rsidR="00760C66" w:rsidRPr="00760C66">
              <w:rPr>
                <w:color w:val="000000"/>
              </w:rPr>
              <w:t>[89]</w:t>
            </w:r>
          </w:ins>
          <w:del w:id="1072" w:author="Portlock, Theo" w:date="2022-02-11T16:09:00Z">
            <w:r w:rsidR="003400E0" w:rsidRPr="00760C66"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Content>
          <w:ins w:id="1073" w:author="Portlock, Theo" w:date="2022-02-15T18:00:00Z">
            <w:r w:rsidR="00760C66" w:rsidRPr="00760C66">
              <w:rPr>
                <w:color w:val="000000"/>
              </w:rPr>
              <w:t>[90]</w:t>
            </w:r>
          </w:ins>
          <w:del w:id="1074" w:author="Portlock, Theo" w:date="2022-02-11T16:09:00Z">
            <w:r w:rsidR="003400E0" w:rsidRPr="00760C66"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Content>
          <w:ins w:id="1075" w:author="Portlock, Theo" w:date="2022-02-15T18:00:00Z">
            <w:r w:rsidR="00760C66" w:rsidRPr="00760C66">
              <w:rPr>
                <w:color w:val="000000"/>
              </w:rPr>
              <w:t>[91], [92]</w:t>
            </w:r>
          </w:ins>
          <w:del w:id="1076" w:author="Portlock, Theo" w:date="2022-02-11T16:09:00Z">
            <w:r w:rsidR="003400E0" w:rsidRPr="00760C66"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Content>
          <w:ins w:id="1077" w:author="Portlock, Theo" w:date="2022-02-15T17:59:00Z">
            <w:r w:rsidR="00EF1147" w:rsidRPr="00EF1147">
              <w:rPr>
                <w:color w:val="000000"/>
              </w:rPr>
              <w:t>[17]</w:t>
            </w:r>
          </w:ins>
          <w:del w:id="1078" w:author="Portlock, Theo" w:date="2022-02-11T16:09:00Z">
            <w:r w:rsidR="003400E0" w:rsidRPr="00EF1147"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Content>
          <w:ins w:id="1079" w:author="Portlock, Theo" w:date="2022-02-15T18:00:00Z">
            <w:r w:rsidR="00760C66" w:rsidRPr="00760C66">
              <w:rPr>
                <w:color w:val="000000"/>
              </w:rPr>
              <w:t>[93]</w:t>
            </w:r>
          </w:ins>
          <w:del w:id="1080" w:author="Portlock, Theo" w:date="2022-02-11T16:09:00Z">
            <w:r w:rsidR="003400E0" w:rsidRPr="00760C66"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Content>
          <w:ins w:id="1081" w:author="Portlock, Theo" w:date="2022-02-15T17:59:00Z">
            <w:r w:rsidR="00EF1147" w:rsidRPr="00EF1147">
              <w:rPr>
                <w:color w:val="000000"/>
              </w:rPr>
              <w:t>[24]</w:t>
            </w:r>
          </w:ins>
          <w:del w:id="1082" w:author="Portlock, Theo" w:date="2022-02-11T16:09:00Z">
            <w:r w:rsidR="003400E0" w:rsidRPr="00EF1147"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8237675"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ins w:id="1083" w:author="Portlock, Theo" w:date="2022-02-15T18:00:00Z">
            <w:r w:rsidR="00760C66" w:rsidRPr="00760C66">
              <w:rPr>
                <w:noProof/>
                <w:color w:val="000000"/>
              </w:rPr>
              <w:t>[94]</w:t>
            </w:r>
          </w:ins>
          <w:del w:id="1084" w:author="Portlock, Theo" w:date="2022-02-11T16:09:00Z">
            <w:r w:rsidR="003400E0" w:rsidRPr="00760C66"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Content>
          <w:ins w:id="1085" w:author="Portlock, Theo" w:date="2022-02-15T18:00:00Z">
            <w:r w:rsidR="00760C66" w:rsidRPr="00760C66">
              <w:rPr>
                <w:color w:val="000000"/>
              </w:rPr>
              <w:t>[95]</w:t>
            </w:r>
          </w:ins>
          <w:del w:id="1086" w:author="Portlock, Theo" w:date="2022-02-11T16:09:00Z">
            <w:r w:rsidR="003400E0" w:rsidRPr="00760C66" w:rsidDel="007D2D38">
              <w:rPr>
                <w:color w:val="000000"/>
              </w:rPr>
              <w:delText>[85]</w:delText>
            </w:r>
          </w:del>
        </w:sdtContent>
      </w:sdt>
      <w:r w:rsidRPr="001C4BD1">
        <w:t xml:space="preserve">. MSP abundances were estimated by the </w:t>
      </w:r>
      <w:del w:id="1087" w:author="Emmanuelle Le Chatelier" w:date="2022-02-10T11:51:00Z">
        <w:r w:rsidRPr="001C4BD1" w:rsidDel="005E6F94">
          <w:delText xml:space="preserve">median </w:delText>
        </w:r>
      </w:del>
      <w:ins w:id="1088" w:author="Emmanuelle Le Chatelier" w:date="2022-02-10T11:51:00Z">
        <w:r w:rsidR="005E6F94">
          <w:t>mean</w:t>
        </w:r>
        <w:r w:rsidR="005E6F94" w:rsidRPr="001C4BD1">
          <w:t xml:space="preserve"> </w:t>
        </w:r>
      </w:ins>
      <w:r w:rsidRPr="001C4BD1">
        <w:t xml:space="preserve">abundance of </w:t>
      </w:r>
      <w:del w:id="1089" w:author="Emmanuelle Le Chatelier" w:date="2022-02-10T11:54:00Z">
        <w:r w:rsidRPr="001C4BD1" w:rsidDel="009A62FE">
          <w:delText xml:space="preserve">the </w:delText>
        </w:r>
      </w:del>
      <w:del w:id="1090" w:author="Emmanuelle Le Chatelier" w:date="2022-02-10T11:51:00Z">
        <w:r w:rsidRPr="001C4BD1" w:rsidDel="005E6F94">
          <w:delText xml:space="preserve">25 </w:delText>
        </w:r>
      </w:del>
      <w:del w:id="1091" w:author="Emmanuelle Le Chatelier" w:date="2022-02-10T11:54:00Z">
        <w:r w:rsidRPr="001C4BD1" w:rsidDel="009A62FE">
          <w:delText xml:space="preserve">marker genes </w:delText>
        </w:r>
      </w:del>
      <w:ins w:id="1092" w:author="Emmanuelle Le Chatelier" w:date="2022-02-10T11:54:00Z">
        <w:r w:rsidR="009A62FE">
          <w:t>its 100 ‘marker’</w:t>
        </w:r>
      </w:ins>
      <w:ins w:id="1093" w:author="Emmanuelle Le Chatelier" w:date="2022-02-10T11:55:00Z">
        <w:r w:rsidR="009A62FE">
          <w:t xml:space="preserve"> </w:t>
        </w:r>
      </w:ins>
      <w:ins w:id="1094" w:author="Emmanuelle Le Chatelier" w:date="2022-02-10T11:54:00Z">
        <w:r w:rsidR="009A62FE">
          <w:t>genes (that is, the genes that correlate the most altogether). If less than 10% of ‘marker’</w:t>
        </w:r>
      </w:ins>
      <w:ins w:id="1095" w:author="Emmanuelle Le Chatelier" w:date="2022-02-10T11:55:00Z">
        <w:r w:rsidR="009A62FE">
          <w:t xml:space="preserve"> </w:t>
        </w:r>
      </w:ins>
      <w:ins w:id="1096" w:author="Emmanuelle Le Chatelier" w:date="2022-02-10T11:54:00Z">
        <w:r w:rsidR="009A62FE">
          <w:t>genes were seen in a sample, the abundance of the MSPs was set to 0.</w:t>
        </w:r>
      </w:ins>
      <w:del w:id="1097"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09EAF5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098"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Content>
          <w:ins w:id="1099" w:author="Portlock, Theo" w:date="2022-02-15T17:59:00Z">
            <w:r w:rsidR="00EF1147" w:rsidRPr="00EF1147">
              <w:rPr>
                <w:color w:val="000000"/>
              </w:rPr>
              <w:t>[26]</w:t>
            </w:r>
          </w:ins>
          <w:del w:id="1100" w:author="Portlock, Theo" w:date="2022-02-11T16:09:00Z">
            <w:r w:rsidR="003400E0" w:rsidRPr="00EF1147" w:rsidDel="007D2D38">
              <w:rPr>
                <w:color w:val="000000"/>
              </w:rPr>
              <w:delText>[26]</w:delText>
            </w:r>
          </w:del>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101"/>
      <w:proofErr w:type="spellStart"/>
      <w:r w:rsidR="006F6604" w:rsidRPr="001C4BD1">
        <w:t>CAZy</w:t>
      </w:r>
      <w:proofErr w:type="spellEnd"/>
      <w:del w:id="1102" w:author="bernie" w:date="2022-02-08T13:06:00Z">
        <w:r w:rsidR="006F6604" w:rsidRPr="001C4BD1" w:rsidDel="0080057F">
          <w:delText>me</w:delText>
        </w:r>
      </w:del>
      <w:commentRangeEnd w:id="1101"/>
      <w:r w:rsidR="0080057F">
        <w:rPr>
          <w:rStyle w:val="CommentReference"/>
          <w:rFonts w:eastAsiaTheme="minorEastAsia"/>
          <w:lang w:val="en-US" w:eastAsia="ko-KR"/>
        </w:rPr>
        <w:commentReference w:id="1101"/>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A6957A1"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Content>
          <w:ins w:id="1103" w:author="Portlock, Theo" w:date="2022-02-15T18:00:00Z">
            <w:r w:rsidR="00760C66" w:rsidRPr="00760C66">
              <w:rPr>
                <w:color w:val="000000"/>
              </w:rPr>
              <w:t>[96]</w:t>
            </w:r>
          </w:ins>
          <w:del w:id="1104" w:author="Portlock, Theo" w:date="2022-02-11T16:09:00Z">
            <w:r w:rsidR="003400E0" w:rsidRPr="00760C66"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Content>
          <w:ins w:id="1105" w:author="Portlock, Theo" w:date="2022-02-15T18:00:00Z">
            <w:r w:rsidR="00760C66" w:rsidRPr="00760C66">
              <w:rPr>
                <w:color w:val="000000"/>
              </w:rPr>
              <w:t>[97]</w:t>
            </w:r>
          </w:ins>
          <w:del w:id="1106" w:author="Portlock, Theo" w:date="2022-02-11T16:09:00Z">
            <w:r w:rsidR="003400E0" w:rsidRPr="00760C66"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5330A4B7"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Content>
          <w:ins w:id="1107" w:author="Portlock, Theo" w:date="2022-02-15T18:00:00Z">
            <w:r w:rsidR="00760C66" w:rsidRPr="00760C66">
              <w:rPr>
                <w:color w:val="000000"/>
              </w:rPr>
              <w:t>[98]</w:t>
            </w:r>
          </w:ins>
          <w:del w:id="1108" w:author="Portlock, Theo" w:date="2022-02-11T16:09:00Z">
            <w:r w:rsidR="003400E0" w:rsidRPr="00760C66"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Content>
          <w:ins w:id="1109" w:author="Portlock, Theo" w:date="2022-02-15T18:00:00Z">
            <w:r w:rsidR="00760C66" w:rsidRPr="00760C66">
              <w:rPr>
                <w:color w:val="000000"/>
              </w:rPr>
              <w:t>[99], [100]</w:t>
            </w:r>
          </w:ins>
          <w:del w:id="1110" w:author="Portlock, Theo" w:date="2022-02-11T16:09:00Z">
            <w:r w:rsidR="003400E0" w:rsidRPr="00760C66"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86A037"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Content>
          <w:ins w:id="1111" w:author="Portlock, Theo" w:date="2022-02-15T18:00:00Z">
            <w:r w:rsidR="00760C66" w:rsidRPr="00760C66">
              <w:rPr>
                <w:color w:val="000000"/>
              </w:rPr>
              <w:t>[101]</w:t>
            </w:r>
          </w:ins>
          <w:del w:id="1112" w:author="Portlock, Theo" w:date="2022-02-11T16:09:00Z">
            <w:r w:rsidR="003400E0" w:rsidRPr="00760C66"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B96A35A" w:rsidR="00ED1C4B" w:rsidRPr="001C4BD1" w:rsidDel="00937F2A" w:rsidRDefault="00ED1C4B" w:rsidP="00036326">
      <w:pPr>
        <w:rPr>
          <w:del w:id="1113" w:author="Portlock, Theo" w:date="2022-02-15T17:42:00Z"/>
        </w:rPr>
      </w:pPr>
      <w:r w:rsidRPr="001C4BD1">
        <w:t>We trained a random forest classifier</w:t>
      </w:r>
      <w:r w:rsidR="00AA3ADA" w:rsidRPr="001C4BD1">
        <w:t xml:space="preserve"> </w:t>
      </w:r>
      <w:r w:rsidR="006B4CDE" w:rsidRPr="001C4BD1">
        <w:t xml:space="preserve">with </w:t>
      </w:r>
      <w:del w:id="1114" w:author="Portlock, Theo" w:date="2022-02-13T18:19:00Z">
        <w:r w:rsidR="006B4CDE" w:rsidRPr="001C4BD1" w:rsidDel="00556681">
          <w:delText xml:space="preserve">default </w:delText>
        </w:r>
      </w:del>
      <w:r w:rsidR="006B4CDE" w:rsidRPr="001C4BD1">
        <w:t xml:space="preserve">hyperparameters </w:t>
      </w:r>
      <w:ins w:id="1115"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Content>
          <w:ins w:id="1116" w:author="Portlock, Theo" w:date="2022-02-15T18:00:00Z">
            <w:r w:rsidR="00760C66" w:rsidRPr="00760C66">
              <w:rPr>
                <w:color w:val="000000"/>
              </w:rPr>
              <w:t>[102]</w:t>
            </w:r>
          </w:ins>
          <w:del w:id="1117" w:author="Portlock, Theo" w:date="2022-02-11T16:09:00Z">
            <w:r w:rsidR="003400E0" w:rsidRPr="00760C66"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118" w:author="Portlock, Theo" w:date="2022-02-13T18:20:00Z">
        <w:r w:rsidR="00556681">
          <w:t xml:space="preserve">diseased </w:t>
        </w:r>
      </w:ins>
      <w:r w:rsidR="00B40CF2" w:rsidRPr="001C4BD1">
        <w:t>data</w:t>
      </w:r>
      <w:ins w:id="1119"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120"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Content>
          <w:ins w:id="1121" w:author="Portlock, Theo" w:date="2022-02-15T18:00:00Z">
            <w:r w:rsidR="00760C66" w:rsidRPr="00760C66">
              <w:rPr>
                <w:color w:val="000000"/>
              </w:rPr>
              <w:t>[103]</w:t>
            </w:r>
          </w:ins>
          <w:del w:id="1122" w:author="Portlock, Theo" w:date="2022-02-11T16:09:00Z">
            <w:r w:rsidR="003400E0" w:rsidRPr="00760C66" w:rsidDel="007D2D38">
              <w:rPr>
                <w:color w:val="000000"/>
              </w:rPr>
              <w:delText>[93]</w:delText>
            </w:r>
          </w:del>
        </w:sdtContent>
      </w:sdt>
      <w:r w:rsidR="009040AC" w:rsidRPr="001C4BD1">
        <w:t>.</w:t>
      </w:r>
      <w:ins w:id="1123" w:author="Portlock, Theo" w:date="2022-02-13T18:29:00Z">
        <w:r w:rsidR="00F0072E">
          <w:t xml:space="preserve"> The mean abso</w:t>
        </w:r>
      </w:ins>
      <w:ins w:id="1124"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ins w:id="1125" w:author="Portlock, Theo" w:date="2022-02-15T17:32:00Z">
        <w:r w:rsidR="009D411F">
          <w:t>.</w:t>
        </w:r>
      </w:ins>
      <w:ins w:id="1126" w:author="Portlock, Theo" w:date="2022-02-15T17:39:00Z">
        <w:r w:rsidR="00937F2A">
          <w:t xml:space="preserve"> </w:t>
        </w:r>
      </w:ins>
      <w:ins w:id="1127" w:author="Portlock, Theo" w:date="2022-02-15T18:10:00Z">
        <w:r w:rsidR="009D2E0D">
          <w:rPr>
            <w:lang w:eastAsia="ko-KR"/>
          </w:rPr>
          <w:t>Positive values indicate that higher relative abundance is more likely to classify the disease versus healthy samples</w:t>
        </w:r>
        <w:r w:rsidR="009D2E0D" w:rsidRPr="001C4BD1">
          <w:rPr>
            <w:lang w:eastAsia="ko-KR"/>
          </w:rPr>
          <w:t>.</w:t>
        </w:r>
        <w:r w:rsidR="009D2E0D">
          <w:rPr>
            <w:lang w:eastAsia="ko-KR"/>
          </w:rPr>
          <w:t xml:space="preserve"> Negative values indicate that lower relative abundance is more likely to classify the disease versus healthy samples. Right colour bar indicates mean species bias for enrichment or depletion in all disease.</w:t>
        </w:r>
      </w:ins>
    </w:p>
    <w:p w14:paraId="6176F289" w14:textId="77777777" w:rsidR="00441782" w:rsidRDefault="00441782">
      <w:pPr>
        <w:rPr>
          <w:ins w:id="1128" w:author="Microsoft Office User" w:date="2022-02-08T01:15:00Z"/>
          <w:b/>
        </w:rPr>
        <w:pPrChange w:id="1129" w:author="Portlock, Theo" w:date="2022-02-15T17:42:00Z">
          <w:pPr>
            <w:spacing w:after="160" w:line="259" w:lineRule="auto"/>
            <w:jc w:val="left"/>
          </w:pPr>
        </w:pPrChange>
      </w:pPr>
      <w:ins w:id="1130"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31"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32"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33" w:author="Portlock, Theo" w:date="2022-02-11T15:29:00Z">
        <w:r w:rsidR="00B8748E" w:rsidRPr="001C4BD1" w:rsidDel="00F842A2">
          <w:rPr>
            <w:rFonts w:eastAsiaTheme="minorEastAsia"/>
            <w:lang w:eastAsia="ko-KR"/>
          </w:rPr>
          <w:delText>6,014</w:delText>
        </w:r>
      </w:del>
      <w:ins w:id="1134"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35" w:author="Portlock, Theo" w:date="2022-02-11T15:29:00Z">
        <w:r w:rsidR="00F842A2">
          <w:rPr>
            <w:rFonts w:eastAsiaTheme="minorEastAsia"/>
            <w:lang w:eastAsia="ko-KR"/>
          </w:rPr>
          <w:t>s</w:t>
        </w:r>
      </w:ins>
      <w:del w:id="1136"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0843B261" w:rsidR="00D343E0" w:rsidRDefault="00F77581" w:rsidP="00B74686">
      <w:pPr>
        <w:rPr>
          <w:ins w:id="1137" w:author="Portlock, Theo" w:date="2022-06-29T10:48:00Z"/>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32"/>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38"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39" w:author="Edwards, Lindsey" w:date="2022-02-09T00:07:00Z">
        <w:r w:rsidR="00386968">
          <w:rPr>
            <w:lang w:eastAsia="ko-KR"/>
          </w:rPr>
          <w:t>L</w:t>
        </w:r>
      </w:ins>
      <w:del w:id="1140"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w:t>
      </w:r>
      <w:del w:id="1141" w:author="Portlock, Theo" w:date="2022-06-29T10:30:00Z">
        <w:r w:rsidR="00D343E0" w:rsidRPr="001C4BD1" w:rsidDel="00692CCC">
          <w:rPr>
            <w:color w:val="000000" w:themeColor="text1"/>
            <w:lang w:eastAsia="ko-KR"/>
          </w:rPr>
          <w:delText>x-axis values</w:delText>
        </w:r>
      </w:del>
      <w:proofErr w:type="gramStart"/>
      <w:ins w:id="1142" w:author="Portlock, Theo" w:date="2022-06-29T10:30:00Z">
        <w:r w:rsidR="00692CCC">
          <w:rPr>
            <w:color w:val="000000" w:themeColor="text1"/>
            <w:lang w:eastAsia="ko-KR"/>
          </w:rPr>
          <w:t>number</w:t>
        </w:r>
        <w:proofErr w:type="gramEnd"/>
        <w:r w:rsidR="00692CCC">
          <w:rPr>
            <w:color w:val="000000" w:themeColor="text1"/>
            <w:lang w:eastAsia="ko-KR"/>
          </w:rPr>
          <w:t xml:space="preserve"> of </w:t>
        </w:r>
      </w:ins>
      <w:ins w:id="1143" w:author="Portlock, Theo" w:date="2022-06-29T10:31:00Z">
        <w:r w:rsidR="00692CCC">
          <w:rPr>
            <w:color w:val="000000" w:themeColor="text1"/>
            <w:lang w:eastAsia="ko-KR"/>
          </w:rPr>
          <w:t xml:space="preserve">enrichment/depletion in </w:t>
        </w:r>
      </w:ins>
      <w:ins w:id="1144" w:author="Portlock, Theo" w:date="2022-06-29T10:30:00Z">
        <w:r w:rsidR="00692CCC">
          <w:rPr>
            <w:color w:val="000000" w:themeColor="text1"/>
            <w:lang w:eastAsia="ko-KR"/>
          </w:rPr>
          <w:t>different diseases</w:t>
        </w:r>
      </w:ins>
      <w:r w:rsidR="00D343E0" w:rsidRPr="001C4BD1">
        <w:rPr>
          <w:color w:val="000000" w:themeColor="text1"/>
          <w:lang w:eastAsia="ko-KR"/>
        </w:rPr>
        <w:t xml:space="preserve">.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281EE12C" w14:textId="724D93B7" w:rsidR="0099688F" w:rsidRPr="001C4BD1" w:rsidRDefault="0099688F" w:rsidP="00B74686">
      <w:pPr>
        <w:rPr>
          <w:lang w:eastAsia="ko-KR"/>
        </w:rPr>
      </w:pPr>
      <w:ins w:id="1145" w:author="Portlock, Theo" w:date="2022-06-29T10:48:00Z">
        <w:r>
          <w:rPr>
            <w:lang w:eastAsia="ko-KR"/>
          </w:rPr>
          <w:t>E</w:t>
        </w:r>
      </w:ins>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46" w:author="Edwards, Lindsey" w:date="2022-02-09T00:07:00Z">
        <w:r w:rsidRPr="001C4BD1" w:rsidDel="00386968">
          <w:delText xml:space="preserve">x </w:delText>
        </w:r>
      </w:del>
      <w:ins w:id="1147" w:author="Edwards, Lindsey" w:date="2022-02-09T00:07:00Z">
        <w:r w:rsidR="00386968" w:rsidRPr="001C4BD1">
          <w:t>x</w:t>
        </w:r>
        <w:r w:rsidR="00386968">
          <w:t>-</w:t>
        </w:r>
      </w:ins>
      <w:r w:rsidRPr="001C4BD1">
        <w:t xml:space="preserve">axis displays the number of MSPs possessing more than 70% of the clusters’ </w:t>
      </w:r>
      <w:r w:rsidRPr="001C4BD1">
        <w:lastRenderedPageBreak/>
        <w:t xml:space="preserve">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enriched/depleted species (hypergeometric test p &lt; 0.0001) in </w:t>
      </w:r>
      <w:r w:rsidRPr="001C4BD1">
        <w:rPr>
          <w:color w:val="000000" w:themeColor="text1"/>
        </w:rPr>
        <w:t>disease</w:t>
      </w:r>
      <w:r w:rsidRPr="001C4BD1">
        <w:rPr>
          <w:color w:val="000000" w:themeColor="text1"/>
          <w:lang w:eastAsia="ko-KR"/>
        </w:rPr>
        <w:t xml:space="preserve"> cohorts. </w:t>
      </w:r>
      <w:del w:id="1148" w:author="Edwards, Lindsey" w:date="2022-02-09T00:07:00Z">
        <w:r w:rsidRPr="001C4BD1" w:rsidDel="00386968">
          <w:rPr>
            <w:color w:val="000000" w:themeColor="text1"/>
            <w:lang w:eastAsia="ko-KR"/>
          </w:rPr>
          <w:delText xml:space="preserve">Y </w:delText>
        </w:r>
      </w:del>
      <w:ins w:id="1149"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50" w:author="Edwards, Lindsey" w:date="2022-02-09T00:07:00Z">
        <w:r w:rsidRPr="001C4BD1" w:rsidDel="00386968">
          <w:rPr>
            <w:color w:val="000000" w:themeColor="text1"/>
            <w:lang w:eastAsia="ko-KR"/>
          </w:rPr>
          <w:delText xml:space="preserve">X </w:delText>
        </w:r>
      </w:del>
      <w:ins w:id="1151"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621DCA8" w:rsidR="00FB34B3" w:rsidRPr="001C4BD1" w:rsidDel="00803AD9" w:rsidRDefault="00FB34B3" w:rsidP="007F4814">
      <w:pPr>
        <w:rPr>
          <w:del w:id="1152" w:author="Portlock, Theo" w:date="2022-02-15T17:47:00Z"/>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w:t>
      </w:r>
      <w:del w:id="1153" w:author="Portlock, Theo" w:date="2022-02-15T18:05:00Z">
        <w:r w:rsidR="00B52A25" w:rsidRPr="001C4BD1" w:rsidDel="00A62CED">
          <w:rPr>
            <w:lang w:eastAsia="ko-KR"/>
          </w:rPr>
          <w:delText xml:space="preserve">ACVD, Acute Coronary Cardiovascular Disease; </w:delText>
        </w:r>
      </w:del>
      <w:r w:rsidR="00B52A25" w:rsidRPr="001C4BD1">
        <w:rPr>
          <w:lang w:eastAsia="ko-KR"/>
        </w:rPr>
        <w:t xml:space="preserve">CRC, Colorectal Cancer; NSCLC, Non-Small Cell Lung Cancer; RCC Renal Cell Carcinoma; </w:t>
      </w:r>
      <w:del w:id="1154" w:author="Portlock, Theo" w:date="2022-02-15T18:05:00Z">
        <w:r w:rsidR="00B52A25" w:rsidRPr="001C4BD1" w:rsidDel="00A62CED">
          <w:rPr>
            <w:lang w:eastAsia="ko-KR"/>
          </w:rPr>
          <w:delText xml:space="preserve">GDM, Gestational Diabetes Mellitus; </w:delText>
        </w:r>
      </w:del>
      <w:r w:rsidR="00B52A25" w:rsidRPr="001C4BD1">
        <w:rPr>
          <w:lang w:eastAsia="ko-KR"/>
        </w:rPr>
        <w:t xml:space="preserve">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w:t>
      </w:r>
      <w:del w:id="1155" w:author="Portlock, Theo" w:date="2022-02-15T18:04:00Z">
        <w:r w:rsidR="00B52A25" w:rsidRPr="001C4BD1" w:rsidDel="004A146E">
          <w:rPr>
            <w:lang w:eastAsia="ko-KR"/>
          </w:rPr>
          <w:delText xml:space="preserve">UC, Ulcerative Colitis; </w:delText>
        </w:r>
      </w:del>
      <w:r w:rsidR="00B52A25" w:rsidRPr="001C4BD1">
        <w:rPr>
          <w:lang w:eastAsia="ko-KR"/>
        </w:rPr>
        <w:t>CD, Crohn's disease;</w:t>
      </w:r>
      <w:del w:id="1156"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57" w:author="Portlock, Theo" w:date="2022-02-13T18:27:00Z">
        <w:r w:rsidR="00F0072E">
          <w:rPr>
            <w:lang w:eastAsia="ko-KR"/>
          </w:rPr>
          <w:t>_</w:t>
        </w:r>
      </w:ins>
      <w:del w:id="1158"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w:t>
      </w:r>
      <w:del w:id="1159" w:author="Portlock, Theo" w:date="2022-02-15T18:04:00Z">
        <w:r w:rsidR="00B52A25" w:rsidRPr="001C4BD1" w:rsidDel="004A146E">
          <w:rPr>
            <w:lang w:eastAsia="ko-KR"/>
          </w:rPr>
          <w:delText>; PD, Parkinson Disease</w:delText>
        </w:r>
      </w:del>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60" w:author="Portlock, Theo" w:date="2022-02-14T21:26:00Z">
        <w:r w:rsidR="00CF5440">
          <w:rPr>
            <w:b/>
            <w:bCs w:val="0"/>
            <w:lang w:eastAsia="ko-KR"/>
          </w:rPr>
          <w:t xml:space="preserve">Schematic of </w:t>
        </w:r>
      </w:ins>
      <w:ins w:id="1161" w:author="Portlock, Theo" w:date="2022-02-14T21:27:00Z">
        <w:r w:rsidR="00CF5440">
          <w:rPr>
            <w:b/>
            <w:bCs w:val="0"/>
            <w:lang w:eastAsia="ko-KR"/>
          </w:rPr>
          <w:t xml:space="preserve">Random forest classification </w:t>
        </w:r>
      </w:ins>
      <w:ins w:id="1162"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ins>
      <w:ins w:id="1163" w:author="Portlock, Theo" w:date="2022-02-15T17:43:00Z">
        <w:r w:rsidR="00803AD9">
          <w:rPr>
            <w:lang w:eastAsia="ko-KR"/>
          </w:rPr>
          <w:t>for</w:t>
        </w:r>
      </w:ins>
      <w:ins w:id="1164" w:author="Portlock, Theo" w:date="2022-02-14T21:28:00Z">
        <w:r w:rsidR="00CF5440">
          <w:rPr>
            <w:lang w:eastAsia="ko-KR"/>
          </w:rPr>
          <w:t xml:space="preserve"> </w:t>
        </w:r>
      </w:ins>
      <w:ins w:id="1165" w:author="Portlock, Theo" w:date="2022-02-14T21:29:00Z">
        <w:r w:rsidR="00CF5440">
          <w:rPr>
            <w:lang w:eastAsia="ko-KR"/>
          </w:rPr>
          <w:t xml:space="preserve">each disease </w:t>
        </w:r>
      </w:ins>
      <w:ins w:id="1166" w:author="Portlock, Theo" w:date="2022-02-15T17:42:00Z">
        <w:r w:rsidR="00937F2A">
          <w:rPr>
            <w:lang w:eastAsia="ko-KR"/>
          </w:rPr>
          <w:t>random forest classification</w:t>
        </w:r>
      </w:ins>
      <w:ins w:id="1167" w:author="Portlock, Theo" w:date="2022-02-14T21:28:00Z">
        <w:r w:rsidR="00CF5440" w:rsidRPr="001C4BD1">
          <w:rPr>
            <w:lang w:eastAsia="ko-KR"/>
          </w:rPr>
          <w:t xml:space="preserve"> </w:t>
        </w:r>
      </w:ins>
      <w:ins w:id="1168" w:author="Portlock, Theo" w:date="2022-02-15T17:43:00Z">
        <w:r w:rsidR="00803AD9">
          <w:rPr>
            <w:lang w:eastAsia="ko-KR"/>
          </w:rPr>
          <w:t xml:space="preserve">model </w:t>
        </w:r>
      </w:ins>
      <w:ins w:id="1169" w:author="Portlock, Theo" w:date="2022-02-14T21:29:00Z">
        <w:r w:rsidR="00CF5440">
          <w:rPr>
            <w:lang w:eastAsia="ko-KR"/>
          </w:rPr>
          <w:t xml:space="preserve">C) </w:t>
        </w:r>
        <w:r w:rsidR="00CF5440" w:rsidRPr="001C4BD1">
          <w:rPr>
            <w:lang w:eastAsia="ko-KR"/>
          </w:rPr>
          <w:t xml:space="preserve">AUCROC curves of an inter (top) and intra (bottom) cohort validation for </w:t>
        </w:r>
        <w:r w:rsidR="00CF5440" w:rsidRPr="001C4BD1">
          <w:rPr>
            <w:lang w:eastAsia="ko-KR"/>
          </w:rPr>
          <w:lastRenderedPageBreak/>
          <w:t>a RF model that predicts CRC.</w:t>
        </w:r>
        <w:r w:rsidR="00CF5440">
          <w:rPr>
            <w:lang w:eastAsia="ko-KR"/>
          </w:rPr>
          <w:t xml:space="preserve"> D) </w:t>
        </w:r>
      </w:ins>
      <w:ins w:id="1170" w:author="Portlock, Theo" w:date="2022-02-15T17:43:00Z">
        <w:r w:rsidR="00803AD9">
          <w:rPr>
            <w:lang w:eastAsia="ko-KR"/>
          </w:rPr>
          <w:t>Boxplot of d</w:t>
        </w:r>
      </w:ins>
      <w:ins w:id="1171" w:author="Portlock, Theo" w:date="2022-02-14T21:30:00Z">
        <w:r w:rsidR="00CF5440">
          <w:rPr>
            <w:lang w:eastAsia="ko-KR"/>
          </w:rPr>
          <w:t xml:space="preserve">irectional mean absolute </w:t>
        </w:r>
      </w:ins>
      <w:ins w:id="1172" w:author="Portlock, Theo" w:date="2022-02-15T18:06:00Z">
        <w:r w:rsidR="00A62CED" w:rsidRPr="00363179">
          <w:rPr>
            <w:lang w:eastAsia="ko-KR"/>
          </w:rPr>
          <w:t>Shapley Additive Explanations</w:t>
        </w:r>
        <w:r w:rsidR="00A62CED">
          <w:rPr>
            <w:lang w:eastAsia="ko-KR"/>
          </w:rPr>
          <w:t xml:space="preserve"> (</w:t>
        </w:r>
      </w:ins>
      <w:ins w:id="1173" w:author="Portlock, Theo" w:date="2022-02-14T21:30:00Z">
        <w:r w:rsidR="00CF5440">
          <w:rPr>
            <w:lang w:eastAsia="ko-KR"/>
          </w:rPr>
          <w:t>SHAP</w:t>
        </w:r>
      </w:ins>
      <w:ins w:id="1174" w:author="Portlock, Theo" w:date="2022-02-15T18:06:00Z">
        <w:r w:rsidR="00A62CED">
          <w:rPr>
            <w:lang w:eastAsia="ko-KR"/>
          </w:rPr>
          <w:t xml:space="preserve">) </w:t>
        </w:r>
      </w:ins>
      <w:ins w:id="1175" w:author="Portlock, Theo" w:date="2022-02-14T21:30:00Z">
        <w:r w:rsidR="00CF5440">
          <w:rPr>
            <w:lang w:eastAsia="ko-KR"/>
          </w:rPr>
          <w:t xml:space="preserve"> scores for all disease predictive models.</w:t>
        </w:r>
      </w:ins>
      <w:ins w:id="1176" w:author="Portlock, Theo" w:date="2022-02-15T17:44:00Z">
        <w:r w:rsidR="00803AD9">
          <w:rPr>
            <w:lang w:eastAsia="ko-KR"/>
          </w:rPr>
          <w:t xml:space="preserve"> Red and blue boxes represent species that were depleted/enri</w:t>
        </w:r>
      </w:ins>
      <w:ins w:id="1177" w:author="Portlock, Theo" w:date="2022-02-15T17:45:00Z">
        <w:r w:rsidR="00803AD9">
          <w:rPr>
            <w:lang w:eastAsia="ko-KR"/>
          </w:rPr>
          <w:t>ched using Effect Size calculation.</w:t>
        </w:r>
      </w:ins>
      <w:ins w:id="1178" w:author="Portlock, Theo" w:date="2022-02-14T21:30:00Z">
        <w:r w:rsidR="00CF5440">
          <w:rPr>
            <w:lang w:eastAsia="ko-KR"/>
          </w:rPr>
          <w:t xml:space="preserve"> D) </w:t>
        </w:r>
      </w:ins>
      <w:del w:id="1179"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80" w:author="Portlock, Theo" w:date="2022-02-14T21:29:00Z">
        <w:r w:rsidR="00236C03" w:rsidRPr="001C4BD1" w:rsidDel="00CF5440">
          <w:rPr>
            <w:b/>
            <w:bCs w:val="0"/>
            <w:lang w:eastAsia="ko-KR"/>
          </w:rPr>
          <w:delText xml:space="preserve"> </w:delText>
        </w:r>
      </w:del>
      <w:ins w:id="1181"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82" w:author="Portlock, Theo" w:date="2022-02-13T18:26:00Z">
        <w:r w:rsidR="00F0072E">
          <w:rPr>
            <w:lang w:eastAsia="ko-KR"/>
          </w:rPr>
          <w:t>6</w:t>
        </w:r>
      </w:ins>
      <w:del w:id="1183"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84" w:author="Portlock, Theo" w:date="2022-02-13T18:25:00Z">
        <w:r w:rsidR="00556681">
          <w:rPr>
            <w:lang w:eastAsia="ko-KR"/>
          </w:rPr>
          <w:t xml:space="preserve">directional </w:t>
        </w:r>
      </w:ins>
      <w:r w:rsidR="0092745C" w:rsidRPr="001C4BD1">
        <w:rPr>
          <w:lang w:eastAsia="ko-KR"/>
        </w:rPr>
        <w:t xml:space="preserve">mean </w:t>
      </w:r>
      <w:del w:id="1185" w:author="Portlock, Theo" w:date="2022-02-15T18:06:00Z">
        <w:r w:rsidR="00363179" w:rsidRPr="00363179" w:rsidDel="00A62CED">
          <w:rPr>
            <w:lang w:eastAsia="ko-KR"/>
          </w:rPr>
          <w:delText>Shapley Additive Explanations</w:delText>
        </w:r>
        <w:r w:rsidR="00363179" w:rsidDel="00A62CED">
          <w:rPr>
            <w:lang w:eastAsia="ko-KR"/>
          </w:rPr>
          <w:delText xml:space="preserve"> (</w:delText>
        </w:r>
      </w:del>
      <w:r w:rsidR="0092745C" w:rsidRPr="001C4BD1">
        <w:rPr>
          <w:lang w:eastAsia="ko-KR"/>
        </w:rPr>
        <w:t>SHAP</w:t>
      </w:r>
      <w:del w:id="1186" w:author="Portlock, Theo" w:date="2022-02-15T18:06:00Z">
        <w:r w:rsidR="00363179" w:rsidDel="00A62CED">
          <w:rPr>
            <w:lang w:eastAsia="ko-KR"/>
          </w:rPr>
          <w:delText>)</w:delText>
        </w:r>
      </w:del>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87"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88" w:author="Portlock, Theo" w:date="2022-02-13T18:25:00Z">
        <w:r w:rsidR="00F0072E">
          <w:rPr>
            <w:lang w:eastAsia="ko-KR"/>
          </w:rPr>
          <w:t>directional mean SHAP score above 0.</w:t>
        </w:r>
      </w:ins>
      <w:ins w:id="1189"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90" w:author="Portlock, Theo" w:date="2022-02-13T18:28:00Z">
        <w:r w:rsidR="00F0072E">
          <w:rPr>
            <w:lang w:eastAsia="ko-KR"/>
          </w:rPr>
          <w:t xml:space="preserve"> (</w:t>
        </w:r>
        <w:r w:rsidR="00F0072E" w:rsidRPr="00F0072E">
          <w:rPr>
            <w:color w:val="FF0000"/>
            <w:lang w:eastAsia="ko-KR"/>
            <w:rPrChange w:id="1191" w:author="Portlock, Theo" w:date="2022-02-13T18:28:00Z">
              <w:rPr>
                <w:lang w:eastAsia="ko-KR"/>
              </w:rPr>
            </w:rPrChange>
          </w:rPr>
          <w:t>methods</w:t>
        </w:r>
        <w:r w:rsidR="00F0072E">
          <w:rPr>
            <w:lang w:eastAsia="ko-KR"/>
          </w:rPr>
          <w:t>)</w:t>
        </w:r>
      </w:ins>
      <w:ins w:id="1192" w:author="Portlock, Theo" w:date="2022-02-13T18:44:00Z">
        <w:r w:rsidR="002D70C8">
          <w:rPr>
            <w:lang w:eastAsia="ko-KR"/>
          </w:rPr>
          <w:t>. Positive</w:t>
        </w:r>
      </w:ins>
      <w:ins w:id="1193" w:author="Portlock, Theo" w:date="2022-02-15T17:45:00Z">
        <w:r w:rsidR="00803AD9">
          <w:rPr>
            <w:lang w:eastAsia="ko-KR"/>
          </w:rPr>
          <w:t xml:space="preserve"> </w:t>
        </w:r>
      </w:ins>
      <w:ins w:id="1194" w:author="Portlock, Theo" w:date="2022-02-13T18:44:00Z">
        <w:r w:rsidR="002D70C8">
          <w:rPr>
            <w:lang w:eastAsia="ko-KR"/>
          </w:rPr>
          <w:t>values indicate</w:t>
        </w:r>
      </w:ins>
      <w:ins w:id="1195" w:author="Portlock, Theo" w:date="2022-02-13T18:45:00Z">
        <w:r w:rsidR="002D70C8">
          <w:rPr>
            <w:lang w:eastAsia="ko-KR"/>
          </w:rPr>
          <w:t xml:space="preserve"> </w:t>
        </w:r>
      </w:ins>
      <w:ins w:id="1196" w:author="Portlock, Theo" w:date="2022-02-13T18:46:00Z">
        <w:r w:rsidR="002D70C8">
          <w:rPr>
            <w:lang w:eastAsia="ko-KR"/>
          </w:rPr>
          <w:t xml:space="preserve">that </w:t>
        </w:r>
      </w:ins>
      <w:ins w:id="1197" w:author="Portlock, Theo" w:date="2022-02-13T18:45:00Z">
        <w:r w:rsidR="002D70C8">
          <w:rPr>
            <w:lang w:eastAsia="ko-KR"/>
          </w:rPr>
          <w:t>higher relative abundance</w:t>
        </w:r>
      </w:ins>
      <w:ins w:id="1198" w:author="Portlock, Theo" w:date="2022-02-13T18:44:00Z">
        <w:r w:rsidR="002D70C8">
          <w:rPr>
            <w:lang w:eastAsia="ko-KR"/>
          </w:rPr>
          <w:t xml:space="preserve"> </w:t>
        </w:r>
      </w:ins>
      <w:ins w:id="1199" w:author="Portlock, Theo" w:date="2022-02-15T18:10:00Z">
        <w:r w:rsidR="009D2E0D">
          <w:rPr>
            <w:lang w:eastAsia="ko-KR"/>
          </w:rPr>
          <w:t>is</w:t>
        </w:r>
      </w:ins>
      <w:ins w:id="1200" w:author="Portlock, Theo" w:date="2022-02-13T18:47:00Z">
        <w:r w:rsidR="002D70C8">
          <w:rPr>
            <w:lang w:eastAsia="ko-KR"/>
          </w:rPr>
          <w:t xml:space="preserve"> more likely to classify the</w:t>
        </w:r>
      </w:ins>
      <w:ins w:id="1201" w:author="Portlock, Theo" w:date="2022-02-13T18:46:00Z">
        <w:r w:rsidR="002D70C8">
          <w:rPr>
            <w:lang w:eastAsia="ko-KR"/>
          </w:rPr>
          <w:t xml:space="preserve"> disease </w:t>
        </w:r>
      </w:ins>
      <w:ins w:id="1202" w:author="Portlock, Theo" w:date="2022-02-13T18:47:00Z">
        <w:r w:rsidR="002D70C8">
          <w:rPr>
            <w:lang w:eastAsia="ko-KR"/>
          </w:rPr>
          <w:t xml:space="preserve">versus </w:t>
        </w:r>
      </w:ins>
      <w:ins w:id="1203" w:author="Portlock, Theo" w:date="2022-02-13T18:48:00Z">
        <w:r w:rsidR="001918D0">
          <w:rPr>
            <w:lang w:eastAsia="ko-KR"/>
          </w:rPr>
          <w:t>healthy samples</w:t>
        </w:r>
      </w:ins>
      <w:r w:rsidR="008F364E" w:rsidRPr="001C4BD1">
        <w:rPr>
          <w:lang w:eastAsia="ko-KR"/>
        </w:rPr>
        <w:t>.</w:t>
      </w:r>
      <w:ins w:id="1204" w:author="Portlock, Theo" w:date="2022-02-15T18:08:00Z">
        <w:r w:rsidR="00A62CED">
          <w:rPr>
            <w:lang w:eastAsia="ko-KR"/>
          </w:rPr>
          <w:t xml:space="preserve"> Negative values indicate that lower relative abundance</w:t>
        </w:r>
      </w:ins>
      <w:ins w:id="1205" w:author="Portlock, Theo" w:date="2022-02-15T18:10:00Z">
        <w:r w:rsidR="009D2E0D">
          <w:rPr>
            <w:lang w:eastAsia="ko-KR"/>
          </w:rPr>
          <w:t xml:space="preserve"> is </w:t>
        </w:r>
      </w:ins>
      <w:ins w:id="1206" w:author="Portlock, Theo" w:date="2022-02-15T18:08:00Z">
        <w:r w:rsidR="00A62CED">
          <w:rPr>
            <w:lang w:eastAsia="ko-KR"/>
          </w:rPr>
          <w:t>more likely to classify the disease versus healthy samples</w:t>
        </w:r>
      </w:ins>
      <w:ins w:id="1207" w:author="Portlock, Theo" w:date="2022-02-15T18:09:00Z">
        <w:r w:rsidR="00A62CED">
          <w:rPr>
            <w:lang w:eastAsia="ko-KR"/>
          </w:rPr>
          <w:t>.</w:t>
        </w:r>
      </w:ins>
      <w:ins w:id="1208" w:author="Portlock, Theo" w:date="2022-02-15T17:46:00Z">
        <w:r w:rsidR="00803AD9">
          <w:rPr>
            <w:lang w:eastAsia="ko-KR"/>
          </w:rPr>
          <w:t xml:space="preserve"> </w:t>
        </w:r>
      </w:ins>
      <w:ins w:id="1209" w:author="Portlock, Theo" w:date="2022-02-15T17:47:00Z">
        <w:r w:rsidR="00803AD9">
          <w:rPr>
            <w:lang w:eastAsia="ko-KR"/>
          </w:rPr>
          <w:t>Right colour bar indicates m</w:t>
        </w:r>
      </w:ins>
      <w:ins w:id="1210" w:author="Portlock, Theo" w:date="2022-02-15T17:46:00Z">
        <w:r w:rsidR="00803AD9">
          <w:rPr>
            <w:lang w:eastAsia="ko-KR"/>
          </w:rPr>
          <w:t>ean species bias for enrichment or depletion</w:t>
        </w:r>
      </w:ins>
      <w:ins w:id="1211" w:author="Portlock, Theo" w:date="2022-02-15T17:47:00Z">
        <w:r w:rsidR="00803AD9">
          <w:rPr>
            <w:lang w:eastAsia="ko-KR"/>
          </w:rPr>
          <w:t xml:space="preserve"> in all disease. </w:t>
        </w:r>
      </w:ins>
      <w:del w:id="1212"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213"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pPr>
        <w:rPr>
          <w:ins w:id="1214" w:author="Microsoft Office User" w:date="2022-02-08T01:14:00Z"/>
          <w:b/>
        </w:rPr>
        <w:pPrChange w:id="1215" w:author="Portlock, Theo" w:date="2022-02-15T17:47:00Z">
          <w:pPr>
            <w:spacing w:after="160" w:line="259" w:lineRule="auto"/>
            <w:jc w:val="left"/>
          </w:pPr>
        </w:pPrChange>
      </w:pPr>
      <w:ins w:id="1216" w:author="Microsoft Office User" w:date="2022-02-08T01:14:00Z">
        <w:r>
          <w:br w:type="page"/>
        </w:r>
      </w:ins>
    </w:p>
    <w:p w14:paraId="18FB61D8" w14:textId="6E0E1BB7" w:rsidR="00465993" w:rsidRPr="001C4BD1" w:rsidRDefault="0C22591A">
      <w:pPr>
        <w:pStyle w:val="Heading1"/>
        <w:numPr>
          <w:ilvl w:val="0"/>
          <w:numId w:val="0"/>
        </w:numPr>
        <w:ind w:left="357" w:hanging="357"/>
        <w:pPrChange w:id="1217"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Del="00760C66" w:rsidRDefault="0C22591A" w:rsidP="00B74686">
      <w:pPr>
        <w:rPr>
          <w:del w:id="1218" w:author="Portlock, Theo" w:date="2022-02-15T18:03:00Z"/>
        </w:rPr>
      </w:pPr>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rPr>
          <w:ins w:id="1219" w:author="Microsoft Office User" w:date="2022-02-08T01:15:00Z"/>
          <w:b/>
          <w:bCs w:val="0"/>
          <w:i/>
          <w:iCs/>
        </w:rPr>
        <w:pPrChange w:id="1220" w:author="Portlock, Theo" w:date="2022-02-15T18:03:00Z">
          <w:pPr>
            <w:spacing w:after="160" w:line="259" w:lineRule="auto"/>
            <w:jc w:val="left"/>
          </w:pPr>
        </w:pPrChange>
      </w:pPr>
      <w:ins w:id="1221"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222" w:author="Microsoft Office User" w:date="2022-02-08T01:15:00Z">
            <w:rPr>
              <w:lang w:val="en-GB"/>
            </w:rPr>
          </w:rPrChange>
        </w:rPr>
      </w:pPr>
      <w:r w:rsidRPr="00441782">
        <w:rPr>
          <w:b/>
          <w:bCs w:val="0"/>
          <w:lang w:val="en-GB"/>
          <w:rPrChange w:id="1223"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224"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225"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7D4CBF">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7D4CBF">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D4CBF">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7D4CBF">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7D4CBF">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7D4CBF">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290" w:author="Portlock, Theo" w:date="2022-02-15T18:01:00Z" w:initials="PT">
    <w:p w14:paraId="62D448C0" w14:textId="77777777" w:rsidR="00760C66" w:rsidRDefault="00760C66" w:rsidP="00304132">
      <w:pPr>
        <w:jc w:val="left"/>
      </w:pPr>
      <w:r>
        <w:rPr>
          <w:rStyle w:val="CommentReference"/>
        </w:rPr>
        <w:annotationRef/>
      </w:r>
      <w:r>
        <w:rPr>
          <w:rFonts w:ascii="Tahoma" w:eastAsiaTheme="minorEastAsia" w:hAnsi="Tahoma" w:cs="Tahoma"/>
          <w:sz w:val="16"/>
          <w:szCs w:val="20"/>
          <w:lang w:val="en-US" w:eastAsia="ko-KR"/>
        </w:rPr>
        <w:t>Ran again and got better values</w:t>
      </w:r>
    </w:p>
  </w:comment>
  <w:comment w:id="506" w:author="Mathieu ALMEIDA" w:date="2022-02-08T16:03:00Z" w:initials="MmA">
    <w:p w14:paraId="39332192" w14:textId="04F7C9EA"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6"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7" w:author="Portlock, Theo" w:date="2022-02-11T14:12:00Z" w:initials="PT">
    <w:p w14:paraId="26BCF8EC" w14:textId="77777777" w:rsidR="007554BB" w:rsidRDefault="007554BB" w:rsidP="007D4CBF">
      <w:pPr>
        <w:jc w:val="left"/>
      </w:pPr>
      <w:r>
        <w:rPr>
          <w:rStyle w:val="CommentReference"/>
        </w:rPr>
        <w:annotationRef/>
      </w:r>
      <w:r>
        <w:rPr>
          <w:rFonts w:ascii="Tahoma" w:eastAsiaTheme="minorEastAsia" w:hAnsi="Tahoma" w:cs="Tahoma"/>
          <w:sz w:val="16"/>
          <w:szCs w:val="20"/>
          <w:lang w:val="en-US" w:eastAsia="ko-KR"/>
        </w:rPr>
        <w:t>reworded to clarify</w:t>
      </w:r>
    </w:p>
  </w:comment>
  <w:comment w:id="558"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59" w:author="Portlock, Theo" w:date="2022-02-11T14:22:00Z" w:initials="PT">
    <w:p w14:paraId="0816362B" w14:textId="77777777" w:rsidR="004B36B6" w:rsidRDefault="007D5F73" w:rsidP="00120105">
      <w:pPr>
        <w:jc w:val="left"/>
      </w:pPr>
      <w:r>
        <w:rPr>
          <w:rStyle w:val="CommentReference"/>
        </w:rPr>
        <w:annotationRef/>
      </w:r>
      <w:r w:rsidR="004B36B6">
        <w:rPr>
          <w:rFonts w:ascii="Tahoma" w:eastAsiaTheme="minorEastAsia" w:hAnsi="Tahoma" w:cs="Tahoma"/>
          <w:sz w:val="16"/>
          <w:szCs w:val="20"/>
          <w:lang w:val="en-US" w:eastAsia="ko-KR"/>
        </w:rPr>
        <w:t>Remade figure, now shows fuso is important</w:t>
      </w:r>
    </w:p>
  </w:comment>
  <w:comment w:id="633" w:author="Mathieu ALMEIDA" w:date="2022-02-08T15:58:00Z" w:initials="MmA">
    <w:p w14:paraId="6E0D6360" w14:textId="5728BADB" w:rsidR="003A25ED" w:rsidRDefault="003A25ED">
      <w:pPr>
        <w:pStyle w:val="CommentText"/>
      </w:pPr>
      <w:r>
        <w:rPr>
          <w:rStyle w:val="CommentReference"/>
        </w:rPr>
        <w:annotationRef/>
      </w:r>
      <w:r>
        <w:t>This is for the wellness study.</w:t>
      </w:r>
    </w:p>
  </w:comment>
  <w:comment w:id="642"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43" w:author="Portlock, Theo" w:date="2022-02-11T16:08:00Z" w:initials="PT">
    <w:p w14:paraId="5B8806AC" w14:textId="77777777" w:rsidR="009330BF" w:rsidRDefault="009330BF" w:rsidP="007D4CBF">
      <w:pPr>
        <w:jc w:val="left"/>
      </w:pPr>
      <w:r>
        <w:rPr>
          <w:rStyle w:val="CommentReference"/>
        </w:rPr>
        <w:annotationRef/>
      </w:r>
      <w:r>
        <w:rPr>
          <w:rFonts w:ascii="Tahoma" w:eastAsiaTheme="minorEastAsia" w:hAnsi="Tahoma" w:cs="Tahoma"/>
          <w:sz w:val="16"/>
          <w:szCs w:val="20"/>
          <w:lang w:val="en-US" w:eastAsia="ko-KR"/>
        </w:rPr>
        <w:t>Fixed</w:t>
      </w:r>
    </w:p>
  </w:comment>
  <w:comment w:id="1041"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42" w:author="Portlock, Theo" w:date="2022-02-11T14:34:00Z" w:initials="PT">
    <w:p w14:paraId="4BAE1B2D" w14:textId="77777777" w:rsidR="00496DFB" w:rsidRDefault="00496DFB" w:rsidP="007D4CBF">
      <w:pPr>
        <w:jc w:val="left"/>
      </w:pPr>
      <w:r>
        <w:rPr>
          <w:rStyle w:val="CommentReference"/>
        </w:rPr>
        <w:annotationRef/>
      </w:r>
      <w:r>
        <w:rPr>
          <w:rFonts w:ascii="Tahoma" w:eastAsiaTheme="minorEastAsia" w:hAnsi="Tahoma" w:cs="Tahoma"/>
          <w:sz w:val="16"/>
          <w:szCs w:val="20"/>
          <w:lang w:val="en-US" w:eastAsia="ko-KR"/>
        </w:rPr>
        <w:t>Done</w:t>
      </w:r>
    </w:p>
  </w:comment>
  <w:comment w:id="1101"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62D448C0" w15:paraIdParent="404E334D" w15:done="0"/>
  <w15:commentEx w15:paraId="39332192" w15:done="0"/>
  <w15:commentEx w15:paraId="2388A0D2" w15:done="0"/>
  <w15:commentEx w15:paraId="26BCF8EC" w15:paraIdParent="2388A0D2" w15:done="0"/>
  <w15:commentEx w15:paraId="1C8544EE" w15:done="0"/>
  <w15:commentEx w15:paraId="0816362B"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B668F9" w16cex:dateUtc="2022-02-15T17:01: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62D448C0" w16cid:durableId="25B668F9"/>
  <w16cid:commentId w16cid:paraId="39332192" w16cid:durableId="25AD10CF"/>
  <w16cid:commentId w16cid:paraId="2388A0D2" w16cid:durableId="25AD10D0"/>
  <w16cid:commentId w16cid:paraId="26BCF8EC" w16cid:durableId="25B0ED50"/>
  <w16cid:commentId w16cid:paraId="1C8544EE" w16cid:durableId="25AD10D1"/>
  <w16cid:commentId w16cid:paraId="0816362B"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8514" w14:textId="77777777" w:rsidR="00F4597B" w:rsidRDefault="00F4597B" w:rsidP="00B74686">
      <w:r>
        <w:separator/>
      </w:r>
    </w:p>
  </w:endnote>
  <w:endnote w:type="continuationSeparator" w:id="0">
    <w:p w14:paraId="6729703C" w14:textId="77777777" w:rsidR="00F4597B" w:rsidRDefault="00F4597B" w:rsidP="00B74686">
      <w:r>
        <w:continuationSeparator/>
      </w:r>
    </w:p>
  </w:endnote>
  <w:endnote w:type="continuationNotice" w:id="1">
    <w:p w14:paraId="5A0309AF" w14:textId="77777777" w:rsidR="00F4597B" w:rsidRDefault="00F4597B"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6259" w14:textId="77777777" w:rsidR="00F4597B" w:rsidRDefault="00F4597B" w:rsidP="00B74686">
      <w:r>
        <w:separator/>
      </w:r>
    </w:p>
  </w:footnote>
  <w:footnote w:type="continuationSeparator" w:id="0">
    <w:p w14:paraId="2F27DB1F" w14:textId="77777777" w:rsidR="00F4597B" w:rsidRDefault="00F4597B" w:rsidP="00B74686">
      <w:r>
        <w:continuationSeparator/>
      </w:r>
    </w:p>
  </w:footnote>
  <w:footnote w:type="continuationNotice" w:id="1">
    <w:p w14:paraId="5DDE940B" w14:textId="77777777" w:rsidR="00F4597B" w:rsidRDefault="00F4597B"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81610089">
    <w:abstractNumId w:val="6"/>
  </w:num>
  <w:num w:numId="2" w16cid:durableId="1292174771">
    <w:abstractNumId w:val="4"/>
  </w:num>
  <w:num w:numId="3" w16cid:durableId="213277027">
    <w:abstractNumId w:val="3"/>
  </w:num>
  <w:num w:numId="4" w16cid:durableId="713695231">
    <w:abstractNumId w:val="2"/>
  </w:num>
  <w:num w:numId="5" w16cid:durableId="1681351054">
    <w:abstractNumId w:val="1"/>
  </w:num>
  <w:num w:numId="6" w16cid:durableId="941839509">
    <w:abstractNumId w:val="5"/>
  </w:num>
  <w:num w:numId="7" w16cid:durableId="1162115743">
    <w:abstractNumId w:val="0"/>
  </w:num>
  <w:num w:numId="8" w16cid:durableId="2080059054">
    <w:abstractNumId w:val="7"/>
  </w:num>
  <w:num w:numId="9" w16cid:durableId="139712249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46E"/>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2CCC"/>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2A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01D"/>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9688F"/>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2E0D"/>
    <w:rsid w:val="009D411F"/>
    <w:rsid w:val="009D525D"/>
    <w:rsid w:val="009D5C2A"/>
    <w:rsid w:val="009D6086"/>
    <w:rsid w:val="009D66DE"/>
    <w:rsid w:val="009D6AE5"/>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CED"/>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D7253"/>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597B"/>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2450AD" w:rsidRDefault="00000000">
          <w:pPr>
            <w:pStyle w:val="D30C1A2EEDD32642A157ADFD739E4041"/>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450A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816D9"/>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 w:type="paragraph" w:customStyle="1" w:styleId="D30C1A2EEDD32642A157ADFD739E4041">
    <w:name w:val="D30C1A2EEDD32642A157ADFD739E4041"/>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43</Pages>
  <Words>14437</Words>
  <Characters>82294</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96538</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2021-03-17T14:44:00Z</cp:lastPrinted>
  <dcterms:created xsi:type="dcterms:W3CDTF">2022-02-15T17:19:00Z</dcterms:created>
  <dcterms:modified xsi:type="dcterms:W3CDTF">2022-06-29T06:19:00Z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